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51B9" w14:textId="77777777" w:rsidR="00E20878" w:rsidRDefault="00E20878">
      <w:pPr>
        <w:pBdr>
          <w:top w:val="nil"/>
          <w:left w:val="nil"/>
          <w:bottom w:val="nil"/>
          <w:right w:val="nil"/>
          <w:between w:val="nil"/>
        </w:pBdr>
        <w:spacing w:after="0" w:line="240" w:lineRule="auto"/>
        <w:rPr>
          <w:color w:val="000000"/>
        </w:rPr>
      </w:pPr>
      <w:bookmarkStart w:id="0" w:name="gjdgxs" w:colFirst="0" w:colLast="0"/>
      <w:bookmarkEnd w:id="0"/>
    </w:p>
    <w:p w14:paraId="6B03F661"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120FCEB8"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037A167B"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7DBD118B" w14:textId="77777777" w:rsidR="00E20878" w:rsidRDefault="00E20878">
      <w:pPr>
        <w:pBdr>
          <w:top w:val="nil"/>
          <w:left w:val="nil"/>
          <w:bottom w:val="nil"/>
          <w:right w:val="nil"/>
          <w:between w:val="nil"/>
        </w:pBdr>
        <w:tabs>
          <w:tab w:val="left" w:pos="708"/>
        </w:tabs>
        <w:spacing w:after="0" w:line="360" w:lineRule="auto"/>
        <w:jc w:val="center"/>
        <w:rPr>
          <w:rFonts w:ascii="Arial" w:eastAsia="Arial" w:hAnsi="Arial" w:cs="Arial"/>
          <w:color w:val="000000"/>
        </w:rPr>
      </w:pPr>
    </w:p>
    <w:p w14:paraId="59570FC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C056975"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76ABAC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330E6C42"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4B5BF039"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211BA927" w14:textId="77777777" w:rsidR="00E20878" w:rsidRDefault="00E20878">
      <w:pPr>
        <w:pBdr>
          <w:top w:val="nil"/>
          <w:left w:val="nil"/>
          <w:bottom w:val="nil"/>
          <w:right w:val="nil"/>
          <w:between w:val="nil"/>
        </w:pBdr>
        <w:tabs>
          <w:tab w:val="left" w:pos="708"/>
        </w:tabs>
        <w:spacing w:after="0" w:line="360" w:lineRule="auto"/>
        <w:rPr>
          <w:rFonts w:ascii="Arial" w:eastAsia="Arial" w:hAnsi="Arial" w:cs="Arial"/>
          <w:color w:val="000000"/>
        </w:rPr>
      </w:pPr>
    </w:p>
    <w:p w14:paraId="3D350CF8"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373F4ABB"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1222AA19" w14:textId="77777777" w:rsidR="00E20878" w:rsidRDefault="00E20878">
      <w:pPr>
        <w:spacing w:line="360" w:lineRule="auto"/>
        <w:ind w:left="360"/>
        <w:jc w:val="center"/>
        <w:rPr>
          <w:rFonts w:ascii="Arial" w:eastAsia="Arial" w:hAnsi="Arial" w:cs="Arial"/>
        </w:rPr>
      </w:pPr>
    </w:p>
    <w:p w14:paraId="56E44378" w14:textId="77777777" w:rsidR="00E20878" w:rsidRDefault="00E20878">
      <w:pPr>
        <w:spacing w:line="360" w:lineRule="auto"/>
        <w:ind w:left="360"/>
        <w:jc w:val="right"/>
        <w:rPr>
          <w:rFonts w:ascii="Arial" w:eastAsia="Arial" w:hAnsi="Arial" w:cs="Arial"/>
        </w:rPr>
      </w:pPr>
    </w:p>
    <w:p w14:paraId="0DFD29E3" w14:textId="77777777" w:rsidR="00E20878" w:rsidRDefault="000B0AE6">
      <w:pPr>
        <w:pBdr>
          <w:top w:val="nil"/>
          <w:left w:val="nil"/>
          <w:bottom w:val="nil"/>
          <w:right w:val="nil"/>
          <w:between w:val="nil"/>
        </w:pBdr>
        <w:tabs>
          <w:tab w:val="center" w:pos="4252"/>
          <w:tab w:val="right" w:pos="8504"/>
        </w:tabs>
        <w:spacing w:after="0" w:line="360" w:lineRule="auto"/>
        <w:jc w:val="right"/>
        <w:rPr>
          <w:rFonts w:ascii="Arial" w:eastAsia="Arial" w:hAnsi="Arial" w:cs="Arial"/>
          <w:color w:val="000000"/>
          <w:sz w:val="24"/>
          <w:szCs w:val="24"/>
        </w:rPr>
      </w:pPr>
      <w:r>
        <w:rPr>
          <w:rFonts w:ascii="Arial" w:eastAsia="Arial" w:hAnsi="Arial" w:cs="Arial"/>
          <w:b/>
          <w:sz w:val="24"/>
          <w:szCs w:val="24"/>
        </w:rPr>
        <w:t>Fábio Feitosa Junior</w:t>
      </w:r>
    </w:p>
    <w:p w14:paraId="443CB465" w14:textId="77777777" w:rsidR="00E20878" w:rsidRDefault="00E20878">
      <w:pPr>
        <w:spacing w:line="360" w:lineRule="auto"/>
        <w:ind w:left="360"/>
        <w:jc w:val="center"/>
        <w:rPr>
          <w:rFonts w:ascii="Arial" w:eastAsia="Arial" w:hAnsi="Arial" w:cs="Arial"/>
        </w:rPr>
      </w:pPr>
    </w:p>
    <w:p w14:paraId="67E152BE" w14:textId="77777777" w:rsidR="00E20878" w:rsidRDefault="00E20878">
      <w:pPr>
        <w:spacing w:line="360" w:lineRule="auto"/>
        <w:ind w:left="360"/>
        <w:jc w:val="center"/>
        <w:rPr>
          <w:rFonts w:ascii="Arial" w:eastAsia="Arial" w:hAnsi="Arial" w:cs="Arial"/>
        </w:rPr>
      </w:pPr>
    </w:p>
    <w:p w14:paraId="4A302AE0" w14:textId="77777777" w:rsidR="00E20878" w:rsidRDefault="00E20878">
      <w:pPr>
        <w:spacing w:line="360" w:lineRule="auto"/>
        <w:ind w:left="360"/>
        <w:jc w:val="center"/>
        <w:rPr>
          <w:rFonts w:ascii="Arial" w:eastAsia="Arial" w:hAnsi="Arial" w:cs="Arial"/>
          <w:sz w:val="28"/>
          <w:szCs w:val="28"/>
        </w:rPr>
      </w:pPr>
    </w:p>
    <w:p w14:paraId="34E9A3C6" w14:textId="77777777" w:rsidR="00E20878" w:rsidRDefault="00E20878">
      <w:pPr>
        <w:spacing w:line="360" w:lineRule="auto"/>
        <w:ind w:left="360"/>
        <w:jc w:val="center"/>
        <w:rPr>
          <w:rFonts w:ascii="Arial" w:eastAsia="Arial" w:hAnsi="Arial" w:cs="Arial"/>
          <w:sz w:val="28"/>
          <w:szCs w:val="28"/>
        </w:rPr>
      </w:pPr>
    </w:p>
    <w:p w14:paraId="023CB8F4" w14:textId="77777777" w:rsidR="00E20878" w:rsidRDefault="00E20878">
      <w:pPr>
        <w:spacing w:line="360" w:lineRule="auto"/>
        <w:ind w:left="360"/>
        <w:jc w:val="center"/>
        <w:rPr>
          <w:rFonts w:ascii="Arial" w:eastAsia="Arial" w:hAnsi="Arial" w:cs="Arial"/>
          <w:sz w:val="28"/>
          <w:szCs w:val="28"/>
        </w:rPr>
      </w:pPr>
    </w:p>
    <w:p w14:paraId="6E9009D5" w14:textId="77777777" w:rsidR="00E20878" w:rsidRDefault="00E20878">
      <w:pPr>
        <w:spacing w:line="360" w:lineRule="auto"/>
        <w:ind w:left="360"/>
        <w:jc w:val="center"/>
        <w:rPr>
          <w:rFonts w:ascii="Arial" w:eastAsia="Arial" w:hAnsi="Arial" w:cs="Arial"/>
          <w:sz w:val="28"/>
          <w:szCs w:val="28"/>
        </w:rPr>
      </w:pPr>
    </w:p>
    <w:p w14:paraId="26D61C21" w14:textId="77777777" w:rsidR="00E20878" w:rsidRDefault="00E20878">
      <w:pPr>
        <w:spacing w:line="360" w:lineRule="auto"/>
        <w:ind w:left="360"/>
        <w:jc w:val="center"/>
        <w:rPr>
          <w:rFonts w:ascii="Arial" w:eastAsia="Arial" w:hAnsi="Arial" w:cs="Arial"/>
          <w:sz w:val="28"/>
          <w:szCs w:val="28"/>
        </w:rPr>
      </w:pPr>
    </w:p>
    <w:p w14:paraId="7F01F02E" w14:textId="77777777" w:rsidR="00E20878" w:rsidRDefault="00E20878">
      <w:pPr>
        <w:spacing w:line="360" w:lineRule="auto"/>
        <w:ind w:left="360"/>
        <w:jc w:val="center"/>
        <w:rPr>
          <w:rFonts w:ascii="Arial" w:eastAsia="Arial" w:hAnsi="Arial" w:cs="Arial"/>
          <w:sz w:val="28"/>
          <w:szCs w:val="28"/>
        </w:rPr>
      </w:pPr>
    </w:p>
    <w:p w14:paraId="08681EE2" w14:textId="77777777" w:rsidR="00E20878" w:rsidRDefault="00E20878">
      <w:pPr>
        <w:spacing w:after="0" w:line="240" w:lineRule="auto"/>
        <w:ind w:left="360"/>
        <w:jc w:val="center"/>
        <w:rPr>
          <w:rFonts w:ascii="Arial" w:eastAsia="Arial" w:hAnsi="Arial" w:cs="Arial"/>
          <w:b/>
          <w:sz w:val="28"/>
          <w:szCs w:val="28"/>
        </w:rPr>
      </w:pPr>
    </w:p>
    <w:p w14:paraId="1D75757B" w14:textId="77777777" w:rsidR="00E20878" w:rsidRDefault="00E20878">
      <w:pPr>
        <w:spacing w:after="0" w:line="240" w:lineRule="auto"/>
        <w:ind w:left="360"/>
        <w:jc w:val="center"/>
        <w:rPr>
          <w:rFonts w:ascii="Arial" w:eastAsia="Arial" w:hAnsi="Arial" w:cs="Arial"/>
          <w:b/>
          <w:sz w:val="28"/>
          <w:szCs w:val="28"/>
        </w:rPr>
      </w:pPr>
    </w:p>
    <w:p w14:paraId="3E28BE0F" w14:textId="77777777" w:rsidR="00E20878" w:rsidRDefault="000B0AE6">
      <w:pPr>
        <w:spacing w:after="0" w:line="240" w:lineRule="auto"/>
        <w:ind w:left="360"/>
        <w:jc w:val="center"/>
        <w:rPr>
          <w:rFonts w:ascii="Arial" w:eastAsia="Arial" w:hAnsi="Arial" w:cs="Arial"/>
          <w:sz w:val="28"/>
          <w:szCs w:val="28"/>
        </w:rPr>
      </w:pPr>
      <w:r>
        <w:rPr>
          <w:rFonts w:ascii="Arial" w:eastAsia="Arial" w:hAnsi="Arial" w:cs="Arial"/>
          <w:b/>
          <w:sz w:val="28"/>
          <w:szCs w:val="28"/>
        </w:rPr>
        <w:t>SÃO PAULO - SP</w:t>
      </w:r>
    </w:p>
    <w:p w14:paraId="3C101F24"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51876BD0"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533FEC31" w14:textId="77777777" w:rsidR="00E20878" w:rsidRDefault="00E20878">
      <w:pPr>
        <w:pBdr>
          <w:top w:val="nil"/>
          <w:left w:val="nil"/>
          <w:bottom w:val="nil"/>
          <w:right w:val="nil"/>
          <w:between w:val="nil"/>
        </w:pBdr>
        <w:tabs>
          <w:tab w:val="left" w:pos="708"/>
        </w:tabs>
        <w:spacing w:after="0" w:line="240" w:lineRule="auto"/>
        <w:jc w:val="center"/>
        <w:rPr>
          <w:rFonts w:ascii="Arial" w:eastAsia="Arial" w:hAnsi="Arial" w:cs="Arial"/>
          <w:sz w:val="28"/>
          <w:szCs w:val="28"/>
        </w:rPr>
      </w:pPr>
    </w:p>
    <w:p w14:paraId="60C2C641"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2B3C8EE5"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4D42B484" w14:textId="77777777" w:rsidR="00C02662" w:rsidRDefault="00C02662">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p>
    <w:p w14:paraId="565507A4"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Habilitação Profissional Técnica de Nível Médio de</w:t>
      </w:r>
    </w:p>
    <w:p w14:paraId="1712F160" w14:textId="77777777" w:rsidR="00E20878" w:rsidRDefault="000B0AE6">
      <w:pPr>
        <w:pBdr>
          <w:top w:val="nil"/>
          <w:left w:val="nil"/>
          <w:bottom w:val="nil"/>
          <w:right w:val="nil"/>
          <w:between w:val="nil"/>
        </w:pBdr>
        <w:tabs>
          <w:tab w:val="left" w:pos="708"/>
        </w:tabs>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Técnico em Informática para Internet</w:t>
      </w:r>
    </w:p>
    <w:p w14:paraId="4CC2BEB3"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rPr>
      </w:pPr>
    </w:p>
    <w:p w14:paraId="661AB62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4"/>
          <w:szCs w:val="24"/>
        </w:rPr>
      </w:pPr>
      <w:r>
        <w:rPr>
          <w:rFonts w:ascii="Arial" w:eastAsia="Arial" w:hAnsi="Arial" w:cs="Arial"/>
          <w:color w:val="000000"/>
        </w:rPr>
        <w:t xml:space="preserve"> </w:t>
      </w:r>
      <w:r>
        <w:rPr>
          <w:rFonts w:ascii="Arial" w:eastAsia="Arial" w:hAnsi="Arial" w:cs="Arial"/>
          <w:b/>
          <w:sz w:val="24"/>
          <w:szCs w:val="24"/>
        </w:rPr>
        <w:t>Fábio Feitosa Junior</w:t>
      </w:r>
    </w:p>
    <w:p w14:paraId="29CB3AA2"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7495165D"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b/>
          <w:sz w:val="24"/>
          <w:szCs w:val="24"/>
        </w:rPr>
      </w:pPr>
    </w:p>
    <w:p w14:paraId="1687F2DC"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787CAC2C"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t>PROTÓTIPO COM MANUAL TÉCNICO</w:t>
      </w:r>
    </w:p>
    <w:p w14:paraId="61E61469" w14:textId="77777777" w:rsidR="00E20878" w:rsidRDefault="00E20878">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p>
    <w:p w14:paraId="52A9E6DF"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EASYSELL</w:t>
      </w:r>
    </w:p>
    <w:p w14:paraId="5B0AD3F9" w14:textId="77777777" w:rsidR="00E20878" w:rsidRDefault="000B0AE6">
      <w:pPr>
        <w:pBdr>
          <w:top w:val="nil"/>
          <w:left w:val="nil"/>
          <w:bottom w:val="nil"/>
          <w:right w:val="nil"/>
          <w:between w:val="nil"/>
        </w:pBdr>
        <w:tabs>
          <w:tab w:val="center" w:pos="4252"/>
          <w:tab w:val="right" w:pos="8504"/>
        </w:tabs>
        <w:spacing w:after="0" w:line="360" w:lineRule="auto"/>
        <w:jc w:val="center"/>
        <w:rPr>
          <w:rFonts w:ascii="Arial" w:eastAsia="Arial" w:hAnsi="Arial" w:cs="Arial"/>
          <w:color w:val="000000"/>
          <w:sz w:val="28"/>
          <w:szCs w:val="28"/>
        </w:rPr>
      </w:pPr>
      <w:r>
        <w:rPr>
          <w:rFonts w:ascii="Arial" w:eastAsia="Arial" w:hAnsi="Arial" w:cs="Arial"/>
          <w:b/>
          <w:sz w:val="28"/>
          <w:szCs w:val="28"/>
        </w:rPr>
        <w:t>SISTEMA GERENCIADOR DE VENDAS</w:t>
      </w:r>
    </w:p>
    <w:p w14:paraId="4972E4ED" w14:textId="77777777" w:rsidR="00E20878" w:rsidRDefault="00E20878">
      <w:pPr>
        <w:spacing w:line="360" w:lineRule="auto"/>
        <w:ind w:left="360"/>
        <w:jc w:val="center"/>
        <w:rPr>
          <w:rFonts w:ascii="Arial" w:eastAsia="Arial" w:hAnsi="Arial" w:cs="Arial"/>
        </w:rPr>
      </w:pPr>
    </w:p>
    <w:p w14:paraId="57C54066" w14:textId="77777777" w:rsidR="00E20878" w:rsidRDefault="00E20878">
      <w:pPr>
        <w:spacing w:line="360" w:lineRule="auto"/>
        <w:ind w:left="360"/>
        <w:jc w:val="center"/>
        <w:rPr>
          <w:rFonts w:ascii="Arial" w:eastAsia="Arial" w:hAnsi="Arial" w:cs="Arial"/>
        </w:rPr>
      </w:pPr>
    </w:p>
    <w:p w14:paraId="45445CE6" w14:textId="77777777" w:rsidR="00E20878" w:rsidRDefault="00E20878">
      <w:pPr>
        <w:pBdr>
          <w:top w:val="nil"/>
          <w:left w:val="nil"/>
          <w:bottom w:val="nil"/>
          <w:right w:val="nil"/>
          <w:between w:val="nil"/>
        </w:pBdr>
        <w:spacing w:line="240" w:lineRule="auto"/>
        <w:ind w:left="3960"/>
        <w:rPr>
          <w:rFonts w:ascii="Arial" w:eastAsia="Arial" w:hAnsi="Arial" w:cs="Arial"/>
          <w:color w:val="000000"/>
        </w:rPr>
      </w:pPr>
    </w:p>
    <w:p w14:paraId="6AACC735"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 xml:space="preserve">Protótipo com Manual Técnico apresentado </w:t>
      </w:r>
      <w:bookmarkStart w:id="1" w:name="30j0zll" w:colFirst="0" w:colLast="0"/>
      <w:bookmarkEnd w:id="1"/>
      <w:r>
        <w:rPr>
          <w:rFonts w:ascii="Arial" w:eastAsia="Arial" w:hAnsi="Arial" w:cs="Arial"/>
          <w:color w:val="000000"/>
        </w:rPr>
        <w:t>à ETEC Jaraguá, como requisito parcial para a obtenção do título de Técnico em Informática, como parte da avaliação da disciplina DTCC - Desenvolvimento de Trabalho de Conclusão de Curso.</w:t>
      </w:r>
    </w:p>
    <w:p w14:paraId="01632C6D" w14:textId="77777777" w:rsidR="00E20878" w:rsidRDefault="00E20878">
      <w:pPr>
        <w:pBdr>
          <w:top w:val="nil"/>
          <w:left w:val="nil"/>
          <w:bottom w:val="nil"/>
          <w:right w:val="nil"/>
          <w:between w:val="nil"/>
        </w:pBdr>
        <w:spacing w:line="480" w:lineRule="auto"/>
        <w:ind w:left="3960"/>
        <w:rPr>
          <w:rFonts w:ascii="Arial" w:eastAsia="Arial" w:hAnsi="Arial" w:cs="Arial"/>
          <w:color w:val="000000"/>
        </w:rPr>
      </w:pPr>
    </w:p>
    <w:p w14:paraId="54AC01DA" w14:textId="77777777" w:rsidR="00E20878" w:rsidRDefault="000B0AE6" w:rsidP="007B6115">
      <w:pPr>
        <w:pBdr>
          <w:top w:val="nil"/>
          <w:left w:val="nil"/>
          <w:bottom w:val="nil"/>
          <w:right w:val="nil"/>
          <w:between w:val="nil"/>
        </w:pBdr>
        <w:spacing w:line="240" w:lineRule="auto"/>
        <w:ind w:left="3402"/>
        <w:rPr>
          <w:rFonts w:ascii="Arial" w:eastAsia="Arial" w:hAnsi="Arial" w:cs="Arial"/>
          <w:color w:val="000000"/>
        </w:rPr>
      </w:pPr>
      <w:r>
        <w:rPr>
          <w:rFonts w:ascii="Arial" w:eastAsia="Arial" w:hAnsi="Arial" w:cs="Arial"/>
          <w:color w:val="000000"/>
        </w:rPr>
        <w:t>Orientadora: Profª Maria Aparecida da Silva Leme</w:t>
      </w:r>
    </w:p>
    <w:p w14:paraId="65CFE122" w14:textId="77777777" w:rsidR="00E20878" w:rsidRDefault="00E20878">
      <w:pPr>
        <w:spacing w:line="360" w:lineRule="auto"/>
        <w:ind w:left="360"/>
        <w:jc w:val="center"/>
        <w:rPr>
          <w:rFonts w:ascii="Arial" w:eastAsia="Arial" w:hAnsi="Arial" w:cs="Arial"/>
        </w:rPr>
      </w:pPr>
    </w:p>
    <w:p w14:paraId="72FCD1F4" w14:textId="77777777" w:rsidR="00E20878" w:rsidRDefault="00E20878">
      <w:pPr>
        <w:spacing w:line="360" w:lineRule="auto"/>
        <w:ind w:left="360"/>
        <w:jc w:val="center"/>
        <w:rPr>
          <w:rFonts w:ascii="Arial" w:eastAsia="Arial" w:hAnsi="Arial" w:cs="Arial"/>
        </w:rPr>
      </w:pPr>
    </w:p>
    <w:p w14:paraId="680F8077" w14:textId="77777777" w:rsidR="00E20878" w:rsidRDefault="00E20878">
      <w:pPr>
        <w:spacing w:line="360" w:lineRule="auto"/>
        <w:ind w:left="360"/>
        <w:jc w:val="center"/>
        <w:rPr>
          <w:rFonts w:ascii="Arial" w:eastAsia="Arial" w:hAnsi="Arial" w:cs="Arial"/>
        </w:rPr>
      </w:pPr>
    </w:p>
    <w:p w14:paraId="35C034C4" w14:textId="77777777" w:rsidR="00E20878" w:rsidRDefault="00E20878">
      <w:pPr>
        <w:spacing w:line="360" w:lineRule="auto"/>
        <w:ind w:left="360"/>
        <w:jc w:val="center"/>
        <w:rPr>
          <w:rFonts w:ascii="Arial" w:eastAsia="Arial" w:hAnsi="Arial" w:cs="Arial"/>
        </w:rPr>
      </w:pPr>
    </w:p>
    <w:p w14:paraId="29B50D62" w14:textId="77777777" w:rsidR="00E20878" w:rsidRDefault="00E20878">
      <w:pPr>
        <w:spacing w:line="360" w:lineRule="auto"/>
        <w:ind w:left="360"/>
        <w:jc w:val="center"/>
        <w:rPr>
          <w:rFonts w:ascii="Arial" w:eastAsia="Arial" w:hAnsi="Arial" w:cs="Arial"/>
        </w:rPr>
      </w:pPr>
    </w:p>
    <w:p w14:paraId="21CF3BB3"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SÃO PAULO - SP</w:t>
      </w:r>
    </w:p>
    <w:p w14:paraId="2632065D" w14:textId="77777777" w:rsidR="00E20878" w:rsidRDefault="000B0AE6">
      <w:pPr>
        <w:spacing w:after="0" w:line="240" w:lineRule="auto"/>
        <w:ind w:left="357"/>
        <w:jc w:val="center"/>
        <w:rPr>
          <w:rFonts w:ascii="Arial" w:eastAsia="Arial" w:hAnsi="Arial" w:cs="Arial"/>
          <w:sz w:val="28"/>
          <w:szCs w:val="28"/>
        </w:rPr>
      </w:pPr>
      <w:r>
        <w:rPr>
          <w:rFonts w:ascii="Arial" w:eastAsia="Arial" w:hAnsi="Arial" w:cs="Arial"/>
          <w:b/>
          <w:sz w:val="28"/>
          <w:szCs w:val="28"/>
        </w:rPr>
        <w:t>2018</w:t>
      </w:r>
    </w:p>
    <w:p w14:paraId="682AEA6F" w14:textId="77777777" w:rsidR="00E20878" w:rsidRDefault="00E20878">
      <w:pPr>
        <w:spacing w:line="360" w:lineRule="auto"/>
        <w:ind w:left="360"/>
        <w:jc w:val="center"/>
        <w:rPr>
          <w:rFonts w:ascii="Arial" w:eastAsia="Arial" w:hAnsi="Arial" w:cs="Arial"/>
        </w:rPr>
      </w:pPr>
    </w:p>
    <w:p w14:paraId="51709D8F" w14:textId="77777777" w:rsidR="00E20878" w:rsidRDefault="00E20878">
      <w:pPr>
        <w:spacing w:after="0" w:line="360" w:lineRule="auto"/>
        <w:ind w:left="360"/>
        <w:jc w:val="center"/>
        <w:rPr>
          <w:rFonts w:ascii="Arial" w:eastAsia="Arial" w:hAnsi="Arial" w:cs="Arial"/>
        </w:rPr>
      </w:pPr>
    </w:p>
    <w:p w14:paraId="68594CBD" w14:textId="77777777" w:rsidR="00E20878" w:rsidRDefault="000B0AE6">
      <w:pPr>
        <w:keepNext/>
        <w:keepLines/>
        <w:pBdr>
          <w:top w:val="nil"/>
          <w:left w:val="nil"/>
          <w:bottom w:val="nil"/>
          <w:right w:val="nil"/>
          <w:between w:val="nil"/>
        </w:pBdr>
        <w:spacing w:after="0" w:line="360" w:lineRule="auto"/>
        <w:jc w:val="left"/>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44E1EE0A" w14:textId="77777777" w:rsidR="00E20878" w:rsidRDefault="00E20878"/>
    <w:sdt>
      <w:sdtPr>
        <w:id w:val="1571539318"/>
        <w:docPartObj>
          <w:docPartGallery w:val="Table of Contents"/>
          <w:docPartUnique/>
        </w:docPartObj>
      </w:sdtPr>
      <w:sdtContent>
        <w:bookmarkStart w:id="2" w:name="_GoBack" w:displacedByCustomXml="prev"/>
        <w:p w14:paraId="2A75C762" w14:textId="77777777" w:rsidR="00E20878" w:rsidRDefault="000B0AE6">
          <w:pPr>
            <w:pBdr>
              <w:top w:val="nil"/>
              <w:left w:val="nil"/>
              <w:bottom w:val="nil"/>
              <w:right w:val="nil"/>
              <w:between w:val="nil"/>
            </w:pBdr>
            <w:tabs>
              <w:tab w:val="right" w:pos="8494"/>
            </w:tabs>
            <w:rPr>
              <w:color w:val="000000"/>
            </w:rPr>
          </w:pPr>
          <w:r>
            <w:fldChar w:fldCharType="begin"/>
          </w:r>
          <w:r>
            <w:instrText xml:space="preserve"> TOC \h \u \z </w:instrText>
          </w:r>
          <w:r>
            <w:fldChar w:fldCharType="separate"/>
          </w:r>
          <w:hyperlink w:anchor="_147n2zr">
            <w:r>
              <w:rPr>
                <w:rFonts w:ascii="Arial" w:eastAsia="Arial" w:hAnsi="Arial" w:cs="Arial"/>
                <w:color w:val="000000"/>
              </w:rPr>
              <w:t>Introdução</w:t>
            </w:r>
          </w:hyperlink>
          <w:hyperlink w:anchor="_147n2zr">
            <w:r>
              <w:rPr>
                <w:color w:val="000000"/>
              </w:rPr>
              <w:tab/>
              <w:t>7</w:t>
            </w:r>
          </w:hyperlink>
        </w:p>
        <w:p w14:paraId="036EB49A" w14:textId="77777777" w:rsidR="00E20878" w:rsidRDefault="00DD19B0">
          <w:pPr>
            <w:pBdr>
              <w:top w:val="nil"/>
              <w:left w:val="nil"/>
              <w:bottom w:val="nil"/>
              <w:right w:val="nil"/>
              <w:between w:val="nil"/>
            </w:pBdr>
            <w:tabs>
              <w:tab w:val="right" w:pos="8494"/>
            </w:tabs>
            <w:rPr>
              <w:color w:val="000000"/>
            </w:rPr>
          </w:pPr>
          <w:hyperlink w:anchor="_3dy6vkm">
            <w:r w:rsidR="000B0AE6">
              <w:rPr>
                <w:rFonts w:ascii="Arial" w:eastAsia="Arial" w:hAnsi="Arial" w:cs="Arial"/>
                <w:color w:val="000000"/>
              </w:rPr>
              <w:t>Objetivos</w:t>
            </w:r>
          </w:hyperlink>
          <w:hyperlink w:anchor="_3dy6vkm">
            <w:r w:rsidR="000B0AE6">
              <w:rPr>
                <w:color w:val="000000"/>
              </w:rPr>
              <w:tab/>
              <w:t>7</w:t>
            </w:r>
          </w:hyperlink>
        </w:p>
        <w:p w14:paraId="49131BB0" w14:textId="77777777" w:rsidR="00E20878" w:rsidRDefault="00DD19B0">
          <w:pPr>
            <w:pBdr>
              <w:top w:val="nil"/>
              <w:left w:val="nil"/>
              <w:bottom w:val="nil"/>
              <w:right w:val="nil"/>
              <w:between w:val="nil"/>
            </w:pBdr>
            <w:tabs>
              <w:tab w:val="right" w:pos="8494"/>
            </w:tabs>
            <w:rPr>
              <w:color w:val="000000"/>
            </w:rPr>
          </w:pPr>
          <w:hyperlink w:anchor="_4d34og8">
            <w:r w:rsidR="000B0AE6">
              <w:rPr>
                <w:rFonts w:ascii="Arial" w:eastAsia="Arial" w:hAnsi="Arial" w:cs="Arial"/>
                <w:color w:val="000000"/>
              </w:rPr>
              <w:t>1 – Requerimentos Técnicos</w:t>
            </w:r>
          </w:hyperlink>
          <w:hyperlink w:anchor="_4d34og8">
            <w:r w:rsidR="000B0AE6">
              <w:rPr>
                <w:color w:val="000000"/>
              </w:rPr>
              <w:tab/>
              <w:t>8</w:t>
            </w:r>
          </w:hyperlink>
        </w:p>
        <w:p w14:paraId="7D19FB10" w14:textId="77777777" w:rsidR="00E20878" w:rsidRDefault="00DD19B0">
          <w:pPr>
            <w:pBdr>
              <w:top w:val="nil"/>
              <w:left w:val="nil"/>
              <w:bottom w:val="nil"/>
              <w:right w:val="nil"/>
              <w:between w:val="nil"/>
            </w:pBdr>
            <w:tabs>
              <w:tab w:val="right" w:pos="8494"/>
            </w:tabs>
            <w:ind w:left="220" w:hanging="220"/>
            <w:rPr>
              <w:color w:val="000000"/>
            </w:rPr>
          </w:pPr>
          <w:hyperlink w:anchor="_3o7alnk">
            <w:r w:rsidR="000B0AE6">
              <w:rPr>
                <w:rFonts w:ascii="Arial" w:eastAsia="Arial" w:hAnsi="Arial" w:cs="Arial"/>
                <w:color w:val="000000"/>
              </w:rPr>
              <w:t>1.1 – Hardware</w:t>
            </w:r>
          </w:hyperlink>
          <w:hyperlink w:anchor="_3o7alnk">
            <w:r w:rsidR="000B0AE6">
              <w:rPr>
                <w:color w:val="000000"/>
              </w:rPr>
              <w:tab/>
              <w:t>8</w:t>
            </w:r>
          </w:hyperlink>
        </w:p>
        <w:p w14:paraId="68C183A1" w14:textId="77777777" w:rsidR="00E20878" w:rsidRDefault="00DD19B0">
          <w:pPr>
            <w:pBdr>
              <w:top w:val="nil"/>
              <w:left w:val="nil"/>
              <w:bottom w:val="nil"/>
              <w:right w:val="nil"/>
              <w:between w:val="nil"/>
            </w:pBdr>
            <w:tabs>
              <w:tab w:val="right" w:pos="8494"/>
            </w:tabs>
            <w:ind w:left="220" w:hanging="220"/>
            <w:rPr>
              <w:color w:val="000000"/>
            </w:rPr>
          </w:pPr>
          <w:hyperlink w:anchor="_23ckvvd">
            <w:r w:rsidR="000B0AE6">
              <w:rPr>
                <w:rFonts w:ascii="Arial" w:eastAsia="Arial" w:hAnsi="Arial" w:cs="Arial"/>
                <w:color w:val="000000"/>
              </w:rPr>
              <w:t>1.2 – Software</w:t>
            </w:r>
          </w:hyperlink>
          <w:hyperlink w:anchor="_23ckvvd">
            <w:r w:rsidR="000B0AE6">
              <w:rPr>
                <w:color w:val="000000"/>
              </w:rPr>
              <w:tab/>
              <w:t>8</w:t>
            </w:r>
          </w:hyperlink>
        </w:p>
        <w:p w14:paraId="62E3AA34" w14:textId="77777777" w:rsidR="00E20878" w:rsidRDefault="00DD19B0">
          <w:pPr>
            <w:pBdr>
              <w:top w:val="nil"/>
              <w:left w:val="nil"/>
              <w:bottom w:val="nil"/>
              <w:right w:val="nil"/>
              <w:between w:val="nil"/>
            </w:pBdr>
            <w:tabs>
              <w:tab w:val="right" w:pos="8494"/>
            </w:tabs>
            <w:rPr>
              <w:color w:val="000000"/>
            </w:rPr>
          </w:pPr>
          <w:hyperlink w:anchor="_3rdcrjn">
            <w:r w:rsidR="000B0AE6">
              <w:rPr>
                <w:rFonts w:ascii="Arial" w:eastAsia="Arial" w:hAnsi="Arial" w:cs="Arial"/>
                <w:color w:val="000000"/>
              </w:rPr>
              <w:t>2 – Ferramentas utilizadas para o desenvolvimento</w:t>
            </w:r>
          </w:hyperlink>
          <w:hyperlink w:anchor="_3rdcrjn">
            <w:r w:rsidR="000B0AE6">
              <w:rPr>
                <w:color w:val="000000"/>
              </w:rPr>
              <w:tab/>
              <w:t>9</w:t>
            </w:r>
          </w:hyperlink>
        </w:p>
        <w:p w14:paraId="53056A40" w14:textId="77777777" w:rsidR="00E20878" w:rsidRDefault="00DD19B0">
          <w:pPr>
            <w:pBdr>
              <w:top w:val="nil"/>
              <w:left w:val="nil"/>
              <w:bottom w:val="nil"/>
              <w:right w:val="nil"/>
              <w:between w:val="nil"/>
            </w:pBdr>
            <w:tabs>
              <w:tab w:val="right" w:pos="8494"/>
            </w:tabs>
            <w:ind w:left="220" w:hanging="220"/>
            <w:rPr>
              <w:color w:val="000000"/>
            </w:rPr>
          </w:pPr>
          <w:hyperlink w:anchor="_ihv636">
            <w:r w:rsidR="000B0AE6">
              <w:rPr>
                <w:rFonts w:ascii="Arial" w:eastAsia="Arial" w:hAnsi="Arial" w:cs="Arial"/>
                <w:color w:val="000000"/>
              </w:rPr>
              <w:t>2.1 – Linguagem</w:t>
            </w:r>
          </w:hyperlink>
          <w:hyperlink w:anchor="_ihv636">
            <w:r w:rsidR="000B0AE6">
              <w:rPr>
                <w:color w:val="000000"/>
              </w:rPr>
              <w:tab/>
              <w:t>9</w:t>
            </w:r>
          </w:hyperlink>
        </w:p>
        <w:p w14:paraId="11C9FF88" w14:textId="77777777" w:rsidR="00E20878" w:rsidRDefault="00DD19B0">
          <w:pPr>
            <w:pBdr>
              <w:top w:val="nil"/>
              <w:left w:val="nil"/>
              <w:bottom w:val="nil"/>
              <w:right w:val="nil"/>
              <w:between w:val="nil"/>
            </w:pBdr>
            <w:tabs>
              <w:tab w:val="right" w:pos="8494"/>
            </w:tabs>
            <w:ind w:left="220" w:hanging="220"/>
            <w:rPr>
              <w:color w:val="000000"/>
            </w:rPr>
          </w:pPr>
          <w:hyperlink w:anchor="_32hioqz">
            <w:r w:rsidR="000B0AE6">
              <w:rPr>
                <w:rFonts w:ascii="Arial" w:eastAsia="Arial" w:hAnsi="Arial" w:cs="Arial"/>
                <w:color w:val="000000"/>
              </w:rPr>
              <w:t>2.2 – Banco de Dados</w:t>
            </w:r>
          </w:hyperlink>
          <w:hyperlink w:anchor="_32hioqz">
            <w:r w:rsidR="000B0AE6">
              <w:rPr>
                <w:color w:val="000000"/>
              </w:rPr>
              <w:tab/>
              <w:t>9</w:t>
            </w:r>
          </w:hyperlink>
        </w:p>
        <w:p w14:paraId="0D5CB590" w14:textId="77777777" w:rsidR="00E20878" w:rsidRDefault="00DD19B0">
          <w:pPr>
            <w:pBdr>
              <w:top w:val="nil"/>
              <w:left w:val="nil"/>
              <w:bottom w:val="nil"/>
              <w:right w:val="nil"/>
              <w:between w:val="nil"/>
            </w:pBdr>
            <w:tabs>
              <w:tab w:val="right" w:pos="8494"/>
            </w:tabs>
            <w:ind w:left="220" w:hanging="220"/>
            <w:rPr>
              <w:color w:val="000000"/>
            </w:rPr>
          </w:pPr>
          <w:hyperlink w:anchor="_1hmsyys">
            <w:r w:rsidR="000B0AE6">
              <w:rPr>
                <w:rFonts w:ascii="Arial" w:eastAsia="Arial" w:hAnsi="Arial" w:cs="Arial"/>
                <w:color w:val="000000"/>
              </w:rPr>
              <w:t>2.3 – Servidor</w:t>
            </w:r>
          </w:hyperlink>
          <w:hyperlink w:anchor="_1hmsyys">
            <w:r w:rsidR="000B0AE6">
              <w:rPr>
                <w:color w:val="000000"/>
              </w:rPr>
              <w:tab/>
              <w:t>9</w:t>
            </w:r>
          </w:hyperlink>
        </w:p>
        <w:p w14:paraId="38AE0EC9" w14:textId="77777777" w:rsidR="00E20878" w:rsidRDefault="00DD19B0">
          <w:pPr>
            <w:pBdr>
              <w:top w:val="nil"/>
              <w:left w:val="nil"/>
              <w:bottom w:val="nil"/>
              <w:right w:val="nil"/>
              <w:between w:val="nil"/>
            </w:pBdr>
            <w:tabs>
              <w:tab w:val="right" w:pos="8494"/>
            </w:tabs>
            <w:rPr>
              <w:color w:val="000000"/>
            </w:rPr>
          </w:pPr>
          <w:hyperlink w:anchor="_41mghml">
            <w:r w:rsidR="000B0AE6">
              <w:rPr>
                <w:rFonts w:ascii="Arial" w:eastAsia="Arial" w:hAnsi="Arial" w:cs="Arial"/>
                <w:color w:val="000000"/>
              </w:rPr>
              <w:t>3 – Instalação de WEB SERVER</w:t>
            </w:r>
          </w:hyperlink>
          <w:hyperlink w:anchor="_41mghml">
            <w:r w:rsidR="000B0AE6">
              <w:rPr>
                <w:color w:val="000000"/>
              </w:rPr>
              <w:tab/>
              <w:t>10</w:t>
            </w:r>
          </w:hyperlink>
        </w:p>
        <w:p w14:paraId="0879F4B6" w14:textId="77777777" w:rsidR="00E20878" w:rsidRDefault="00DD19B0">
          <w:pPr>
            <w:pBdr>
              <w:top w:val="nil"/>
              <w:left w:val="nil"/>
              <w:bottom w:val="nil"/>
              <w:right w:val="nil"/>
              <w:between w:val="nil"/>
            </w:pBdr>
            <w:tabs>
              <w:tab w:val="right" w:pos="8494"/>
            </w:tabs>
            <w:rPr>
              <w:color w:val="000000"/>
            </w:rPr>
          </w:pPr>
          <w:hyperlink w:anchor="_44sinio">
            <w:r w:rsidR="000B0AE6">
              <w:rPr>
                <w:rFonts w:ascii="Arial" w:eastAsia="Arial" w:hAnsi="Arial" w:cs="Arial"/>
                <w:color w:val="000000"/>
              </w:rPr>
              <w:t>4 – Configuração do Programa/Site</w:t>
            </w:r>
          </w:hyperlink>
          <w:hyperlink w:anchor="_44sinio">
            <w:r w:rsidR="000B0AE6">
              <w:rPr>
                <w:color w:val="000000"/>
              </w:rPr>
              <w:tab/>
              <w:t>11</w:t>
            </w:r>
          </w:hyperlink>
        </w:p>
        <w:p w14:paraId="49ADACBA" w14:textId="77777777" w:rsidR="00E20878" w:rsidRDefault="00DD19B0">
          <w:pPr>
            <w:pBdr>
              <w:top w:val="nil"/>
              <w:left w:val="nil"/>
              <w:bottom w:val="nil"/>
              <w:right w:val="nil"/>
              <w:between w:val="nil"/>
            </w:pBdr>
            <w:tabs>
              <w:tab w:val="right" w:pos="8494"/>
            </w:tabs>
            <w:ind w:left="220" w:hanging="220"/>
            <w:rPr>
              <w:color w:val="000000"/>
            </w:rPr>
          </w:pPr>
          <w:hyperlink w:anchor="_2grqrue">
            <w:r w:rsidR="000B0AE6">
              <w:rPr>
                <w:rFonts w:ascii="Arial" w:eastAsia="Arial" w:hAnsi="Arial" w:cs="Arial"/>
                <w:color w:val="000000"/>
              </w:rPr>
              <w:t>4.1 – Controle de arquivo</w:t>
            </w:r>
          </w:hyperlink>
          <w:hyperlink w:anchor="_2grqrue">
            <w:r w:rsidR="000B0AE6">
              <w:rPr>
                <w:color w:val="000000"/>
              </w:rPr>
              <w:tab/>
              <w:t>11</w:t>
            </w:r>
          </w:hyperlink>
        </w:p>
        <w:p w14:paraId="26C847C5" w14:textId="77777777" w:rsidR="00E20878" w:rsidRDefault="00DD19B0">
          <w:pPr>
            <w:pBdr>
              <w:top w:val="nil"/>
              <w:left w:val="nil"/>
              <w:bottom w:val="nil"/>
              <w:right w:val="nil"/>
              <w:between w:val="nil"/>
            </w:pBdr>
            <w:tabs>
              <w:tab w:val="right" w:pos="8494"/>
            </w:tabs>
            <w:ind w:left="220" w:hanging="220"/>
            <w:rPr>
              <w:color w:val="000000"/>
            </w:rPr>
          </w:pPr>
          <w:hyperlink w:anchor="_vx1227">
            <w:r w:rsidR="000B0AE6">
              <w:rPr>
                <w:rFonts w:ascii="Arial" w:eastAsia="Arial" w:hAnsi="Arial" w:cs="Arial"/>
                <w:color w:val="000000"/>
              </w:rPr>
              <w:t>4.2 – Configuração base de dados</w:t>
            </w:r>
          </w:hyperlink>
          <w:hyperlink w:anchor="_vx1227">
            <w:r w:rsidR="000B0AE6">
              <w:rPr>
                <w:color w:val="000000"/>
              </w:rPr>
              <w:tab/>
              <w:t>11</w:t>
            </w:r>
          </w:hyperlink>
        </w:p>
        <w:p w14:paraId="6C760F21" w14:textId="77777777" w:rsidR="00E20878" w:rsidRDefault="00DD19B0">
          <w:pPr>
            <w:pBdr>
              <w:top w:val="nil"/>
              <w:left w:val="nil"/>
              <w:bottom w:val="nil"/>
              <w:right w:val="nil"/>
              <w:between w:val="nil"/>
            </w:pBdr>
            <w:tabs>
              <w:tab w:val="right" w:pos="8494"/>
            </w:tabs>
            <w:ind w:left="220" w:hanging="220"/>
            <w:rPr>
              <w:color w:val="000000"/>
            </w:rPr>
          </w:pPr>
          <w:hyperlink w:anchor="_3fwokq0">
            <w:r w:rsidR="000B0AE6">
              <w:rPr>
                <w:rFonts w:ascii="Arial" w:eastAsia="Arial" w:hAnsi="Arial" w:cs="Arial"/>
                <w:color w:val="000000"/>
              </w:rPr>
              <w:t>4.3 – Configuração do módulo administração</w:t>
            </w:r>
          </w:hyperlink>
          <w:hyperlink w:anchor="_3fwokq0">
            <w:r w:rsidR="000B0AE6">
              <w:rPr>
                <w:color w:val="000000"/>
              </w:rPr>
              <w:tab/>
              <w:t>11</w:t>
            </w:r>
          </w:hyperlink>
        </w:p>
        <w:p w14:paraId="082F5888" w14:textId="77777777" w:rsidR="00E20878" w:rsidRDefault="00DD19B0">
          <w:pPr>
            <w:pBdr>
              <w:top w:val="nil"/>
              <w:left w:val="nil"/>
              <w:bottom w:val="nil"/>
              <w:right w:val="nil"/>
              <w:between w:val="nil"/>
            </w:pBdr>
            <w:tabs>
              <w:tab w:val="right" w:pos="8494"/>
            </w:tabs>
            <w:ind w:left="220" w:hanging="220"/>
            <w:rPr>
              <w:color w:val="000000"/>
            </w:rPr>
          </w:pPr>
          <w:hyperlink w:anchor="_1v1yuxt">
            <w:r w:rsidR="000B0AE6">
              <w:rPr>
                <w:rFonts w:ascii="Arial" w:eastAsia="Arial" w:hAnsi="Arial" w:cs="Arial"/>
                <w:color w:val="000000"/>
              </w:rPr>
              <w:t>4.4 – Servidor</w:t>
            </w:r>
          </w:hyperlink>
          <w:hyperlink w:anchor="_1v1yuxt">
            <w:r w:rsidR="000B0AE6">
              <w:rPr>
                <w:color w:val="000000"/>
              </w:rPr>
              <w:tab/>
              <w:t>11</w:t>
            </w:r>
          </w:hyperlink>
        </w:p>
        <w:p w14:paraId="1B64107B" w14:textId="77777777" w:rsidR="00E20878" w:rsidRDefault="00DD19B0">
          <w:pPr>
            <w:pBdr>
              <w:top w:val="nil"/>
              <w:left w:val="nil"/>
              <w:bottom w:val="nil"/>
              <w:right w:val="nil"/>
              <w:between w:val="nil"/>
            </w:pBdr>
            <w:tabs>
              <w:tab w:val="right" w:pos="8494"/>
            </w:tabs>
            <w:rPr>
              <w:color w:val="000000"/>
            </w:rPr>
          </w:pPr>
          <w:hyperlink w:anchor="_2xcytpi">
            <w:r w:rsidR="000B0AE6">
              <w:rPr>
                <w:rFonts w:ascii="Arial" w:eastAsia="Arial" w:hAnsi="Arial" w:cs="Arial"/>
                <w:color w:val="000000"/>
              </w:rPr>
              <w:t>5 – Casos de Uso</w:t>
            </w:r>
          </w:hyperlink>
          <w:hyperlink w:anchor="_2xcytpi">
            <w:r w:rsidR="000B0AE6">
              <w:rPr>
                <w:color w:val="000000"/>
              </w:rPr>
              <w:tab/>
              <w:t>12</w:t>
            </w:r>
          </w:hyperlink>
        </w:p>
        <w:p w14:paraId="68D90590" w14:textId="77777777" w:rsidR="00E20878" w:rsidRDefault="00DD19B0">
          <w:pPr>
            <w:pBdr>
              <w:top w:val="nil"/>
              <w:left w:val="nil"/>
              <w:bottom w:val="nil"/>
              <w:right w:val="nil"/>
              <w:between w:val="nil"/>
            </w:pBdr>
            <w:tabs>
              <w:tab w:val="right" w:pos="8494"/>
            </w:tabs>
            <w:rPr>
              <w:color w:val="000000"/>
            </w:rPr>
          </w:pPr>
          <w:hyperlink w:anchor="_4f1mdlm">
            <w:r w:rsidR="000B0AE6">
              <w:rPr>
                <w:rFonts w:ascii="Arial" w:eastAsia="Arial" w:hAnsi="Arial" w:cs="Arial"/>
                <w:color w:val="000000"/>
              </w:rPr>
              <w:t>6 – Módulo de Administração</w:t>
            </w:r>
          </w:hyperlink>
          <w:hyperlink w:anchor="_4f1mdlm">
            <w:r w:rsidR="000B0AE6">
              <w:rPr>
                <w:color w:val="000000"/>
              </w:rPr>
              <w:tab/>
              <w:t>13</w:t>
            </w:r>
          </w:hyperlink>
        </w:p>
        <w:p w14:paraId="68B75F12" w14:textId="77777777" w:rsidR="00E20878" w:rsidRDefault="00DD19B0">
          <w:pPr>
            <w:pBdr>
              <w:top w:val="nil"/>
              <w:left w:val="nil"/>
              <w:bottom w:val="nil"/>
              <w:right w:val="nil"/>
              <w:between w:val="nil"/>
            </w:pBdr>
            <w:tabs>
              <w:tab w:val="right" w:pos="8494"/>
            </w:tabs>
            <w:rPr>
              <w:color w:val="000000"/>
            </w:rPr>
          </w:pPr>
          <w:hyperlink w:anchor="_2bn6wsx">
            <w:r w:rsidR="000B0AE6">
              <w:rPr>
                <w:rFonts w:ascii="Arial" w:eastAsia="Arial" w:hAnsi="Arial" w:cs="Arial"/>
                <w:color w:val="000000"/>
              </w:rPr>
              <w:t>7 – Módulo Entidade de Relacionamento</w:t>
            </w:r>
          </w:hyperlink>
          <w:hyperlink w:anchor="_2bn6wsx">
            <w:r w:rsidR="000B0AE6">
              <w:rPr>
                <w:color w:val="000000"/>
              </w:rPr>
              <w:tab/>
              <w:t>14</w:t>
            </w:r>
          </w:hyperlink>
        </w:p>
        <w:p w14:paraId="5DC715BF" w14:textId="77777777" w:rsidR="00E20878" w:rsidRDefault="00DD19B0">
          <w:pPr>
            <w:pBdr>
              <w:top w:val="nil"/>
              <w:left w:val="nil"/>
              <w:bottom w:val="nil"/>
              <w:right w:val="nil"/>
              <w:between w:val="nil"/>
            </w:pBdr>
            <w:tabs>
              <w:tab w:val="right" w:pos="8494"/>
            </w:tabs>
            <w:rPr>
              <w:color w:val="000000"/>
            </w:rPr>
          </w:pPr>
          <w:hyperlink w:anchor="_3as4poj">
            <w:r w:rsidR="000B0AE6">
              <w:rPr>
                <w:rFonts w:ascii="Arial" w:eastAsia="Arial" w:hAnsi="Arial" w:cs="Arial"/>
                <w:color w:val="000000"/>
              </w:rPr>
              <w:t>8 – Descrição dos dados do Modelo Entidade Relacionamento</w:t>
            </w:r>
          </w:hyperlink>
          <w:hyperlink w:anchor="_3as4poj">
            <w:r w:rsidR="000B0AE6">
              <w:rPr>
                <w:color w:val="000000"/>
              </w:rPr>
              <w:tab/>
              <w:t>15</w:t>
            </w:r>
          </w:hyperlink>
        </w:p>
        <w:p w14:paraId="399A22EB" w14:textId="77777777" w:rsidR="00E20878" w:rsidRDefault="00DD19B0">
          <w:pPr>
            <w:pBdr>
              <w:top w:val="nil"/>
              <w:left w:val="nil"/>
              <w:bottom w:val="nil"/>
              <w:right w:val="nil"/>
              <w:between w:val="nil"/>
            </w:pBdr>
            <w:tabs>
              <w:tab w:val="right" w:pos="8494"/>
            </w:tabs>
            <w:rPr>
              <w:color w:val="000000"/>
            </w:rPr>
          </w:pPr>
          <w:hyperlink w:anchor="_49x2ik5">
            <w:r w:rsidR="000B0AE6">
              <w:rPr>
                <w:rFonts w:ascii="Arial" w:eastAsia="Arial" w:hAnsi="Arial" w:cs="Arial"/>
                <w:color w:val="000000"/>
              </w:rPr>
              <w:t>9 – Protótipos das Telas do Programa/Site</w:t>
            </w:r>
          </w:hyperlink>
          <w:hyperlink w:anchor="_49x2ik5">
            <w:r w:rsidR="000B0AE6">
              <w:rPr>
                <w:color w:val="000000"/>
              </w:rPr>
              <w:tab/>
              <w:t>16</w:t>
            </w:r>
          </w:hyperlink>
        </w:p>
        <w:p w14:paraId="693A65BD" w14:textId="77777777" w:rsidR="00E20878" w:rsidRDefault="00DD19B0">
          <w:pPr>
            <w:pBdr>
              <w:top w:val="nil"/>
              <w:left w:val="nil"/>
              <w:bottom w:val="nil"/>
              <w:right w:val="nil"/>
              <w:between w:val="nil"/>
            </w:pBdr>
            <w:tabs>
              <w:tab w:val="right" w:pos="8494"/>
            </w:tabs>
            <w:rPr>
              <w:color w:val="000000"/>
            </w:rPr>
          </w:pPr>
          <w:hyperlink w:anchor="_2p2csry">
            <w:r w:rsidR="000B0AE6">
              <w:rPr>
                <w:rFonts w:ascii="Arial" w:eastAsia="Arial" w:hAnsi="Arial" w:cs="Arial"/>
                <w:color w:val="000000"/>
              </w:rPr>
              <w:t>Referenciais Bibliográficos</w:t>
            </w:r>
          </w:hyperlink>
          <w:hyperlink w:anchor="_2p2csry">
            <w:r w:rsidR="000B0AE6">
              <w:rPr>
                <w:color w:val="000000"/>
              </w:rPr>
              <w:tab/>
              <w:t>17</w:t>
            </w:r>
          </w:hyperlink>
          <w:r w:rsidR="000B0AE6">
            <w:fldChar w:fldCharType="end"/>
          </w:r>
        </w:p>
        <w:bookmarkEnd w:id="2" w:displacedByCustomXml="next"/>
      </w:sdtContent>
    </w:sdt>
    <w:p w14:paraId="005DF1BC" w14:textId="77777777" w:rsidR="00E20878" w:rsidRDefault="00E20878"/>
    <w:p w14:paraId="2F0F6641" w14:textId="77777777" w:rsidR="00E20878" w:rsidRDefault="00E20878">
      <w:pPr>
        <w:spacing w:line="360" w:lineRule="auto"/>
        <w:rPr>
          <w:vertAlign w:val="superscript"/>
        </w:rPr>
      </w:pPr>
    </w:p>
    <w:p w14:paraId="7CD2A4DA" w14:textId="77777777" w:rsidR="00E20878" w:rsidRDefault="00E20878">
      <w:pPr>
        <w:pBdr>
          <w:top w:val="nil"/>
          <w:left w:val="nil"/>
          <w:bottom w:val="nil"/>
          <w:right w:val="nil"/>
          <w:between w:val="nil"/>
        </w:pBdr>
        <w:tabs>
          <w:tab w:val="left" w:pos="0"/>
        </w:tabs>
        <w:spacing w:after="0" w:line="360" w:lineRule="auto"/>
        <w:rPr>
          <w:rFonts w:ascii="Arial" w:eastAsia="Arial" w:hAnsi="Arial" w:cs="Arial"/>
          <w:color w:val="000000"/>
        </w:rPr>
      </w:pPr>
    </w:p>
    <w:p w14:paraId="380B343C" w14:textId="77777777" w:rsidR="00E20878" w:rsidRDefault="00E20878">
      <w:pPr>
        <w:rPr>
          <w:rFonts w:ascii="Arial" w:eastAsia="Arial" w:hAnsi="Arial" w:cs="Arial"/>
        </w:rPr>
      </w:pPr>
    </w:p>
    <w:p w14:paraId="20DFB126" w14:textId="77777777" w:rsidR="00E20878" w:rsidRDefault="00E20878">
      <w:pPr>
        <w:rPr>
          <w:rFonts w:ascii="Arial" w:eastAsia="Arial" w:hAnsi="Arial" w:cs="Arial"/>
        </w:rPr>
      </w:pPr>
    </w:p>
    <w:p w14:paraId="409BBFFE" w14:textId="77777777" w:rsidR="00E20878" w:rsidRDefault="00E20878">
      <w:pPr>
        <w:rPr>
          <w:rFonts w:ascii="Arial" w:eastAsia="Arial" w:hAnsi="Arial" w:cs="Arial"/>
        </w:rPr>
      </w:pPr>
    </w:p>
    <w:p w14:paraId="32214E2A" w14:textId="77777777" w:rsidR="00E20878" w:rsidRDefault="00E20878">
      <w:pPr>
        <w:rPr>
          <w:rFonts w:ascii="Arial" w:eastAsia="Arial" w:hAnsi="Arial" w:cs="Arial"/>
        </w:rPr>
      </w:pPr>
    </w:p>
    <w:p w14:paraId="42C06166" w14:textId="77777777" w:rsidR="00E20878" w:rsidRDefault="00E20878">
      <w:pPr>
        <w:rPr>
          <w:ins w:id="3" w:author="Fábio Junior" w:date="2018-10-30T03:03:00Z"/>
          <w:rFonts w:ascii="Arial" w:eastAsia="Arial" w:hAnsi="Arial" w:cs="Arial"/>
        </w:rPr>
      </w:pPr>
      <w:bookmarkStart w:id="4" w:name="_1fob9te" w:colFirst="0" w:colLast="0"/>
      <w:bookmarkEnd w:id="4"/>
    </w:p>
    <w:p w14:paraId="2343328D" w14:textId="77777777" w:rsidR="006941E5" w:rsidRDefault="006941E5">
      <w:pPr>
        <w:rPr>
          <w:ins w:id="5" w:author="Fábio Junior" w:date="2018-10-30T03:03:00Z"/>
          <w:rFonts w:ascii="Arial" w:eastAsia="Arial" w:hAnsi="Arial" w:cs="Arial"/>
        </w:rPr>
      </w:pPr>
    </w:p>
    <w:p w14:paraId="63F711E1" w14:textId="77777777" w:rsidR="006941E5" w:rsidRDefault="006941E5">
      <w:pPr>
        <w:rPr>
          <w:rFonts w:ascii="Arial" w:eastAsia="Arial" w:hAnsi="Arial" w:cs="Arial"/>
        </w:rPr>
      </w:pPr>
    </w:p>
    <w:p w14:paraId="49A35CDA" w14:textId="1B2DE99E" w:rsidR="00FB5D7F" w:rsidRDefault="000B0AE6">
      <w:pPr>
        <w:rPr>
          <w:rFonts w:ascii="Arial" w:eastAsia="Arial" w:hAnsi="Arial" w:cs="Arial"/>
          <w:b/>
          <w:sz w:val="24"/>
          <w:szCs w:val="24"/>
        </w:rPr>
      </w:pPr>
      <w:r w:rsidRPr="00FB5D7F">
        <w:rPr>
          <w:rFonts w:ascii="Arial" w:eastAsia="Arial" w:hAnsi="Arial" w:cs="Arial"/>
          <w:b/>
          <w:sz w:val="24"/>
          <w:szCs w:val="24"/>
        </w:rPr>
        <w:t>Lista de Figuras</w:t>
      </w:r>
    </w:p>
    <w:p w14:paraId="1D62D1DC" w14:textId="77777777" w:rsidR="00A33E52" w:rsidRDefault="00FB5D7F">
      <w:pPr>
        <w:pStyle w:val="ndicedeilustraes"/>
        <w:tabs>
          <w:tab w:val="right" w:leader="dot" w:pos="9061"/>
        </w:tabs>
        <w:rPr>
          <w:rFonts w:asciiTheme="minorHAnsi" w:eastAsiaTheme="minorEastAsia" w:hAnsiTheme="minorHAnsi" w:cstheme="minorBidi"/>
          <w:noProof/>
          <w:sz w:val="22"/>
        </w:rPr>
      </w:pPr>
      <w:r>
        <w:rPr>
          <w:rFonts w:eastAsia="Arial" w:cs="Arial"/>
          <w:b/>
          <w:szCs w:val="24"/>
        </w:rPr>
        <w:fldChar w:fldCharType="begin"/>
      </w:r>
      <w:r>
        <w:rPr>
          <w:rFonts w:eastAsia="Arial" w:cs="Arial"/>
          <w:b/>
          <w:szCs w:val="24"/>
        </w:rPr>
        <w:instrText xml:space="preserve"> TOC \h \z \c "Figura" </w:instrText>
      </w:r>
      <w:r>
        <w:rPr>
          <w:rFonts w:eastAsia="Arial" w:cs="Arial"/>
          <w:b/>
          <w:szCs w:val="24"/>
        </w:rPr>
        <w:fldChar w:fldCharType="separate"/>
      </w:r>
      <w:hyperlink r:id="rId8" w:anchor="_Toc528640512" w:history="1">
        <w:r w:rsidR="00A33E52" w:rsidRPr="00137E97">
          <w:rPr>
            <w:rStyle w:val="Hyperlink"/>
            <w:rFonts w:cs="Arial"/>
            <w:noProof/>
          </w:rPr>
          <w:t>Figura 1. Diagrama Entidade-Relacionamento</w:t>
        </w:r>
        <w:r w:rsidR="00A33E52">
          <w:rPr>
            <w:noProof/>
            <w:webHidden/>
          </w:rPr>
          <w:tab/>
        </w:r>
        <w:r w:rsidR="00A33E52">
          <w:rPr>
            <w:noProof/>
            <w:webHidden/>
          </w:rPr>
          <w:fldChar w:fldCharType="begin"/>
        </w:r>
        <w:r w:rsidR="00A33E52">
          <w:rPr>
            <w:noProof/>
            <w:webHidden/>
          </w:rPr>
          <w:instrText xml:space="preserve"> PAGEREF _Toc528640512 \h </w:instrText>
        </w:r>
        <w:r w:rsidR="00A33E52">
          <w:rPr>
            <w:noProof/>
            <w:webHidden/>
          </w:rPr>
        </w:r>
        <w:r w:rsidR="00A33E52">
          <w:rPr>
            <w:noProof/>
            <w:webHidden/>
          </w:rPr>
          <w:fldChar w:fldCharType="separate"/>
        </w:r>
        <w:r w:rsidR="00A33E52">
          <w:rPr>
            <w:noProof/>
            <w:webHidden/>
          </w:rPr>
          <w:t>5</w:t>
        </w:r>
        <w:r w:rsidR="00A33E52">
          <w:rPr>
            <w:noProof/>
            <w:webHidden/>
          </w:rPr>
          <w:fldChar w:fldCharType="end"/>
        </w:r>
      </w:hyperlink>
    </w:p>
    <w:p w14:paraId="731999BE"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3" w:history="1">
        <w:r w:rsidRPr="00137E97">
          <w:rPr>
            <w:rStyle w:val="Hyperlink"/>
            <w:rFonts w:cs="Arial"/>
            <w:noProof/>
          </w:rPr>
          <w:t>Figura 2. Visão Geral - Caso de Uso</w:t>
        </w:r>
        <w:r>
          <w:rPr>
            <w:noProof/>
            <w:webHidden/>
          </w:rPr>
          <w:tab/>
        </w:r>
        <w:r>
          <w:rPr>
            <w:noProof/>
            <w:webHidden/>
          </w:rPr>
          <w:fldChar w:fldCharType="begin"/>
        </w:r>
        <w:r>
          <w:rPr>
            <w:noProof/>
            <w:webHidden/>
          </w:rPr>
          <w:instrText xml:space="preserve"> PAGEREF _Toc528640513 \h </w:instrText>
        </w:r>
        <w:r>
          <w:rPr>
            <w:noProof/>
            <w:webHidden/>
          </w:rPr>
        </w:r>
        <w:r>
          <w:rPr>
            <w:noProof/>
            <w:webHidden/>
          </w:rPr>
          <w:fldChar w:fldCharType="separate"/>
        </w:r>
        <w:r>
          <w:rPr>
            <w:noProof/>
            <w:webHidden/>
          </w:rPr>
          <w:t>16</w:t>
        </w:r>
        <w:r>
          <w:rPr>
            <w:noProof/>
            <w:webHidden/>
          </w:rPr>
          <w:fldChar w:fldCharType="end"/>
        </w:r>
      </w:hyperlink>
    </w:p>
    <w:p w14:paraId="382C1066"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4" w:history="1">
        <w:r w:rsidRPr="00137E97">
          <w:rPr>
            <w:rStyle w:val="Hyperlink"/>
            <w:rFonts w:cs="Arial"/>
            <w:noProof/>
          </w:rPr>
          <w:t>Figura 3. Cadastro e Acesso</w:t>
        </w:r>
        <w:r>
          <w:rPr>
            <w:noProof/>
            <w:webHidden/>
          </w:rPr>
          <w:tab/>
        </w:r>
        <w:r>
          <w:rPr>
            <w:noProof/>
            <w:webHidden/>
          </w:rPr>
          <w:fldChar w:fldCharType="begin"/>
        </w:r>
        <w:r>
          <w:rPr>
            <w:noProof/>
            <w:webHidden/>
          </w:rPr>
          <w:instrText xml:space="preserve"> PAGEREF _Toc528640514 \h </w:instrText>
        </w:r>
        <w:r>
          <w:rPr>
            <w:noProof/>
            <w:webHidden/>
          </w:rPr>
        </w:r>
        <w:r>
          <w:rPr>
            <w:noProof/>
            <w:webHidden/>
          </w:rPr>
          <w:fldChar w:fldCharType="separate"/>
        </w:r>
        <w:r>
          <w:rPr>
            <w:noProof/>
            <w:webHidden/>
          </w:rPr>
          <w:t>17</w:t>
        </w:r>
        <w:r>
          <w:rPr>
            <w:noProof/>
            <w:webHidden/>
          </w:rPr>
          <w:fldChar w:fldCharType="end"/>
        </w:r>
      </w:hyperlink>
    </w:p>
    <w:p w14:paraId="0D7DF4FF"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5" w:history="1">
        <w:r w:rsidRPr="00137E97">
          <w:rPr>
            <w:rStyle w:val="Hyperlink"/>
            <w:rFonts w:cs="Arial"/>
            <w:noProof/>
          </w:rPr>
          <w:t>Figura 4. Gestão de Marcas</w:t>
        </w:r>
        <w:r>
          <w:rPr>
            <w:noProof/>
            <w:webHidden/>
          </w:rPr>
          <w:tab/>
        </w:r>
        <w:r>
          <w:rPr>
            <w:noProof/>
            <w:webHidden/>
          </w:rPr>
          <w:fldChar w:fldCharType="begin"/>
        </w:r>
        <w:r>
          <w:rPr>
            <w:noProof/>
            <w:webHidden/>
          </w:rPr>
          <w:instrText xml:space="preserve"> PAGEREF _Toc528640515 \h </w:instrText>
        </w:r>
        <w:r>
          <w:rPr>
            <w:noProof/>
            <w:webHidden/>
          </w:rPr>
        </w:r>
        <w:r>
          <w:rPr>
            <w:noProof/>
            <w:webHidden/>
          </w:rPr>
          <w:fldChar w:fldCharType="separate"/>
        </w:r>
        <w:r>
          <w:rPr>
            <w:noProof/>
            <w:webHidden/>
          </w:rPr>
          <w:t>17</w:t>
        </w:r>
        <w:r>
          <w:rPr>
            <w:noProof/>
            <w:webHidden/>
          </w:rPr>
          <w:fldChar w:fldCharType="end"/>
        </w:r>
      </w:hyperlink>
    </w:p>
    <w:p w14:paraId="342C893E"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6" w:history="1">
        <w:r w:rsidRPr="00137E97">
          <w:rPr>
            <w:rStyle w:val="Hyperlink"/>
            <w:rFonts w:cs="Arial"/>
            <w:noProof/>
          </w:rPr>
          <w:t>Figura 5. Gestão de Categorias</w:t>
        </w:r>
        <w:r>
          <w:rPr>
            <w:noProof/>
            <w:webHidden/>
          </w:rPr>
          <w:tab/>
        </w:r>
        <w:r>
          <w:rPr>
            <w:noProof/>
            <w:webHidden/>
          </w:rPr>
          <w:fldChar w:fldCharType="begin"/>
        </w:r>
        <w:r>
          <w:rPr>
            <w:noProof/>
            <w:webHidden/>
          </w:rPr>
          <w:instrText xml:space="preserve"> PAGEREF _Toc528640516 \h </w:instrText>
        </w:r>
        <w:r>
          <w:rPr>
            <w:noProof/>
            <w:webHidden/>
          </w:rPr>
        </w:r>
        <w:r>
          <w:rPr>
            <w:noProof/>
            <w:webHidden/>
          </w:rPr>
          <w:fldChar w:fldCharType="separate"/>
        </w:r>
        <w:r>
          <w:rPr>
            <w:noProof/>
            <w:webHidden/>
          </w:rPr>
          <w:t>18</w:t>
        </w:r>
        <w:r>
          <w:rPr>
            <w:noProof/>
            <w:webHidden/>
          </w:rPr>
          <w:fldChar w:fldCharType="end"/>
        </w:r>
      </w:hyperlink>
    </w:p>
    <w:p w14:paraId="2B99E89D"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7" w:history="1">
        <w:r w:rsidRPr="00137E97">
          <w:rPr>
            <w:rStyle w:val="Hyperlink"/>
            <w:rFonts w:cs="Arial"/>
            <w:noProof/>
          </w:rPr>
          <w:t>Figura 6. Gestão e Consulta de Produtos</w:t>
        </w:r>
        <w:r>
          <w:rPr>
            <w:noProof/>
            <w:webHidden/>
          </w:rPr>
          <w:tab/>
        </w:r>
        <w:r>
          <w:rPr>
            <w:noProof/>
            <w:webHidden/>
          </w:rPr>
          <w:fldChar w:fldCharType="begin"/>
        </w:r>
        <w:r>
          <w:rPr>
            <w:noProof/>
            <w:webHidden/>
          </w:rPr>
          <w:instrText xml:space="preserve"> PAGEREF _Toc528640517 \h </w:instrText>
        </w:r>
        <w:r>
          <w:rPr>
            <w:noProof/>
            <w:webHidden/>
          </w:rPr>
        </w:r>
        <w:r>
          <w:rPr>
            <w:noProof/>
            <w:webHidden/>
          </w:rPr>
          <w:fldChar w:fldCharType="separate"/>
        </w:r>
        <w:r>
          <w:rPr>
            <w:noProof/>
            <w:webHidden/>
          </w:rPr>
          <w:t>18</w:t>
        </w:r>
        <w:r>
          <w:rPr>
            <w:noProof/>
            <w:webHidden/>
          </w:rPr>
          <w:fldChar w:fldCharType="end"/>
        </w:r>
      </w:hyperlink>
    </w:p>
    <w:p w14:paraId="4A7DA7C0"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18" w:history="1">
        <w:r w:rsidRPr="00137E97">
          <w:rPr>
            <w:rStyle w:val="Hyperlink"/>
            <w:rFonts w:cs="Arial"/>
            <w:noProof/>
          </w:rPr>
          <w:t>Figura 7. Venda e Relatórios</w:t>
        </w:r>
        <w:r>
          <w:rPr>
            <w:noProof/>
            <w:webHidden/>
          </w:rPr>
          <w:tab/>
        </w:r>
        <w:r>
          <w:rPr>
            <w:noProof/>
            <w:webHidden/>
          </w:rPr>
          <w:fldChar w:fldCharType="begin"/>
        </w:r>
        <w:r>
          <w:rPr>
            <w:noProof/>
            <w:webHidden/>
          </w:rPr>
          <w:instrText xml:space="preserve"> PAGEREF _Toc528640518 \h </w:instrText>
        </w:r>
        <w:r>
          <w:rPr>
            <w:noProof/>
            <w:webHidden/>
          </w:rPr>
        </w:r>
        <w:r>
          <w:rPr>
            <w:noProof/>
            <w:webHidden/>
          </w:rPr>
          <w:fldChar w:fldCharType="separate"/>
        </w:r>
        <w:r>
          <w:rPr>
            <w:noProof/>
            <w:webHidden/>
          </w:rPr>
          <w:t>19</w:t>
        </w:r>
        <w:r>
          <w:rPr>
            <w:noProof/>
            <w:webHidden/>
          </w:rPr>
          <w:fldChar w:fldCharType="end"/>
        </w:r>
      </w:hyperlink>
    </w:p>
    <w:p w14:paraId="51994CFC"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r:id="rId9" w:anchor="_Toc528640519" w:history="1">
        <w:r w:rsidRPr="00137E97">
          <w:rPr>
            <w:rStyle w:val="Hyperlink"/>
            <w:rFonts w:cs="Arial"/>
            <w:noProof/>
          </w:rPr>
          <w:t>Figura 8. Modelo Entidade-Relacionamento</w:t>
        </w:r>
        <w:r>
          <w:rPr>
            <w:noProof/>
            <w:webHidden/>
          </w:rPr>
          <w:tab/>
        </w:r>
        <w:r>
          <w:rPr>
            <w:noProof/>
            <w:webHidden/>
          </w:rPr>
          <w:fldChar w:fldCharType="begin"/>
        </w:r>
        <w:r>
          <w:rPr>
            <w:noProof/>
            <w:webHidden/>
          </w:rPr>
          <w:instrText xml:space="preserve"> PAGEREF _Toc528640519 \h </w:instrText>
        </w:r>
        <w:r>
          <w:rPr>
            <w:noProof/>
            <w:webHidden/>
          </w:rPr>
        </w:r>
        <w:r>
          <w:rPr>
            <w:noProof/>
            <w:webHidden/>
          </w:rPr>
          <w:fldChar w:fldCharType="separate"/>
        </w:r>
        <w:r>
          <w:rPr>
            <w:noProof/>
            <w:webHidden/>
          </w:rPr>
          <w:t>21</w:t>
        </w:r>
        <w:r>
          <w:rPr>
            <w:noProof/>
            <w:webHidden/>
          </w:rPr>
          <w:fldChar w:fldCharType="end"/>
        </w:r>
      </w:hyperlink>
    </w:p>
    <w:p w14:paraId="012B5065"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20" w:history="1">
        <w:r w:rsidRPr="00137E97">
          <w:rPr>
            <w:rStyle w:val="Hyperlink"/>
            <w:rFonts w:cs="Arial"/>
            <w:noProof/>
          </w:rPr>
          <w:t>Figura 9. Protótipo Tela Principal - Gerente</w:t>
        </w:r>
        <w:r>
          <w:rPr>
            <w:noProof/>
            <w:webHidden/>
          </w:rPr>
          <w:tab/>
        </w:r>
        <w:r>
          <w:rPr>
            <w:noProof/>
            <w:webHidden/>
          </w:rPr>
          <w:fldChar w:fldCharType="begin"/>
        </w:r>
        <w:r>
          <w:rPr>
            <w:noProof/>
            <w:webHidden/>
          </w:rPr>
          <w:instrText xml:space="preserve"> PAGEREF _Toc528640520 \h </w:instrText>
        </w:r>
        <w:r>
          <w:rPr>
            <w:noProof/>
            <w:webHidden/>
          </w:rPr>
        </w:r>
        <w:r>
          <w:rPr>
            <w:noProof/>
            <w:webHidden/>
          </w:rPr>
          <w:fldChar w:fldCharType="separate"/>
        </w:r>
        <w:r>
          <w:rPr>
            <w:noProof/>
            <w:webHidden/>
          </w:rPr>
          <w:t>25</w:t>
        </w:r>
        <w:r>
          <w:rPr>
            <w:noProof/>
            <w:webHidden/>
          </w:rPr>
          <w:fldChar w:fldCharType="end"/>
        </w:r>
      </w:hyperlink>
    </w:p>
    <w:p w14:paraId="33D32AF6" w14:textId="77777777" w:rsidR="00FB5D7F" w:rsidRPr="00FB5D7F" w:rsidRDefault="00FB5D7F">
      <w:pPr>
        <w:rPr>
          <w:ins w:id="6" w:author="Fábio Junior" w:date="2018-10-30T03:03:00Z"/>
          <w:rFonts w:ascii="Arial" w:eastAsia="Arial" w:hAnsi="Arial" w:cs="Arial"/>
          <w:b/>
          <w:sz w:val="24"/>
          <w:szCs w:val="24"/>
        </w:rPr>
      </w:pPr>
      <w:r>
        <w:rPr>
          <w:rFonts w:ascii="Arial" w:eastAsia="Arial" w:hAnsi="Arial" w:cs="Arial"/>
          <w:b/>
          <w:sz w:val="24"/>
          <w:szCs w:val="24"/>
        </w:rPr>
        <w:fldChar w:fldCharType="end"/>
      </w:r>
    </w:p>
    <w:p w14:paraId="79C3926C" w14:textId="0210BBE6" w:rsidR="006941E5" w:rsidDel="00B514CA" w:rsidRDefault="006941E5">
      <w:pPr>
        <w:rPr>
          <w:del w:id="7" w:author="Fábio Junior" w:date="2018-10-30T03:06:00Z"/>
          <w:rFonts w:ascii="Arial" w:eastAsia="Arial" w:hAnsi="Arial" w:cs="Arial"/>
          <w:sz w:val="24"/>
          <w:szCs w:val="24"/>
        </w:rPr>
      </w:pPr>
    </w:p>
    <w:p w14:paraId="6E25C801" w14:textId="77777777" w:rsidR="00E20878" w:rsidRDefault="00E20878">
      <w:pPr>
        <w:rPr>
          <w:rFonts w:ascii="Arial" w:eastAsia="Arial" w:hAnsi="Arial" w:cs="Arial"/>
          <w:sz w:val="24"/>
          <w:szCs w:val="24"/>
        </w:rPr>
      </w:pPr>
    </w:p>
    <w:p w14:paraId="3A76B58A" w14:textId="77777777" w:rsidR="00E20878" w:rsidRDefault="00E20878">
      <w:pPr>
        <w:rPr>
          <w:rFonts w:ascii="Arial" w:eastAsia="Arial" w:hAnsi="Arial" w:cs="Arial"/>
          <w:sz w:val="24"/>
          <w:szCs w:val="24"/>
        </w:rPr>
      </w:pPr>
    </w:p>
    <w:p w14:paraId="771F4D9D" w14:textId="77777777" w:rsidR="00E20878" w:rsidRDefault="00E20878">
      <w:pPr>
        <w:rPr>
          <w:rFonts w:ascii="Arial" w:eastAsia="Arial" w:hAnsi="Arial" w:cs="Arial"/>
          <w:sz w:val="24"/>
          <w:szCs w:val="24"/>
        </w:rPr>
      </w:pPr>
    </w:p>
    <w:p w14:paraId="06F1821D" w14:textId="77777777" w:rsidR="00E20878" w:rsidRDefault="00E20878">
      <w:pPr>
        <w:rPr>
          <w:rFonts w:ascii="Arial" w:eastAsia="Arial" w:hAnsi="Arial" w:cs="Arial"/>
          <w:sz w:val="24"/>
          <w:szCs w:val="24"/>
        </w:rPr>
      </w:pPr>
    </w:p>
    <w:p w14:paraId="7A195298" w14:textId="77777777" w:rsidR="00E20878" w:rsidRDefault="00E20878">
      <w:pPr>
        <w:rPr>
          <w:rFonts w:ascii="Arial" w:eastAsia="Arial" w:hAnsi="Arial" w:cs="Arial"/>
          <w:sz w:val="24"/>
          <w:szCs w:val="24"/>
        </w:rPr>
      </w:pPr>
    </w:p>
    <w:p w14:paraId="38829D09" w14:textId="77777777" w:rsidR="00E20878" w:rsidRDefault="00E20878">
      <w:pPr>
        <w:rPr>
          <w:rFonts w:ascii="Arial" w:eastAsia="Arial" w:hAnsi="Arial" w:cs="Arial"/>
          <w:sz w:val="24"/>
          <w:szCs w:val="24"/>
        </w:rPr>
      </w:pPr>
    </w:p>
    <w:p w14:paraId="05CF3A04" w14:textId="77777777" w:rsidR="00E20878" w:rsidRDefault="00E20878">
      <w:pPr>
        <w:rPr>
          <w:rFonts w:ascii="Arial" w:eastAsia="Arial" w:hAnsi="Arial" w:cs="Arial"/>
          <w:sz w:val="24"/>
          <w:szCs w:val="24"/>
        </w:rPr>
      </w:pPr>
    </w:p>
    <w:p w14:paraId="79F15376" w14:textId="77777777" w:rsidR="00E20878" w:rsidRDefault="00E20878">
      <w:pPr>
        <w:rPr>
          <w:rFonts w:ascii="Arial" w:eastAsia="Arial" w:hAnsi="Arial" w:cs="Arial"/>
          <w:sz w:val="24"/>
          <w:szCs w:val="24"/>
        </w:rPr>
      </w:pPr>
    </w:p>
    <w:p w14:paraId="3A1BD5EC" w14:textId="77777777" w:rsidR="00E20878" w:rsidRDefault="00E20878">
      <w:pPr>
        <w:rPr>
          <w:rFonts w:ascii="Arial" w:eastAsia="Arial" w:hAnsi="Arial" w:cs="Arial"/>
          <w:sz w:val="24"/>
          <w:szCs w:val="24"/>
        </w:rPr>
      </w:pPr>
    </w:p>
    <w:p w14:paraId="58EA828B" w14:textId="77777777" w:rsidR="00E20878" w:rsidRDefault="00E20878">
      <w:pPr>
        <w:rPr>
          <w:rFonts w:ascii="Arial" w:eastAsia="Arial" w:hAnsi="Arial" w:cs="Arial"/>
          <w:sz w:val="24"/>
          <w:szCs w:val="24"/>
        </w:rPr>
      </w:pPr>
    </w:p>
    <w:p w14:paraId="379EF719" w14:textId="77777777" w:rsidR="00E20878" w:rsidRDefault="00E20878">
      <w:pPr>
        <w:rPr>
          <w:rFonts w:ascii="Arial" w:eastAsia="Arial" w:hAnsi="Arial" w:cs="Arial"/>
          <w:sz w:val="24"/>
          <w:szCs w:val="24"/>
        </w:rPr>
      </w:pPr>
    </w:p>
    <w:p w14:paraId="687A436F" w14:textId="77777777" w:rsidR="00E20878" w:rsidRDefault="00E20878">
      <w:pPr>
        <w:rPr>
          <w:rFonts w:ascii="Arial" w:eastAsia="Arial" w:hAnsi="Arial" w:cs="Arial"/>
          <w:sz w:val="24"/>
          <w:szCs w:val="24"/>
        </w:rPr>
      </w:pPr>
    </w:p>
    <w:p w14:paraId="3579F2DC" w14:textId="77777777" w:rsidR="00E20878" w:rsidRDefault="00E20878">
      <w:pPr>
        <w:rPr>
          <w:rFonts w:ascii="Arial" w:eastAsia="Arial" w:hAnsi="Arial" w:cs="Arial"/>
          <w:sz w:val="24"/>
          <w:szCs w:val="24"/>
        </w:rPr>
      </w:pPr>
    </w:p>
    <w:p w14:paraId="2266AD3A" w14:textId="77777777" w:rsidR="00E20878" w:rsidRDefault="00E20878">
      <w:pPr>
        <w:rPr>
          <w:rFonts w:ascii="Arial" w:eastAsia="Arial" w:hAnsi="Arial" w:cs="Arial"/>
          <w:sz w:val="24"/>
          <w:szCs w:val="24"/>
        </w:rPr>
      </w:pPr>
    </w:p>
    <w:p w14:paraId="5810529A" w14:textId="77777777" w:rsidR="00E20878" w:rsidRDefault="00E20878">
      <w:pPr>
        <w:rPr>
          <w:rFonts w:ascii="Arial" w:eastAsia="Arial" w:hAnsi="Arial" w:cs="Arial"/>
          <w:sz w:val="24"/>
          <w:szCs w:val="24"/>
        </w:rPr>
      </w:pPr>
    </w:p>
    <w:p w14:paraId="053DB132" w14:textId="77777777" w:rsidR="00E20878" w:rsidRDefault="00E20878">
      <w:pPr>
        <w:rPr>
          <w:rFonts w:ascii="Arial" w:eastAsia="Arial" w:hAnsi="Arial" w:cs="Arial"/>
          <w:sz w:val="24"/>
          <w:szCs w:val="24"/>
        </w:rPr>
      </w:pPr>
    </w:p>
    <w:p w14:paraId="2AC37713" w14:textId="77777777" w:rsidR="00E20878" w:rsidRDefault="00E20878">
      <w:pPr>
        <w:rPr>
          <w:rFonts w:ascii="Arial" w:eastAsia="Arial" w:hAnsi="Arial" w:cs="Arial"/>
          <w:sz w:val="24"/>
          <w:szCs w:val="24"/>
        </w:rPr>
      </w:pPr>
    </w:p>
    <w:p w14:paraId="27BBD850" w14:textId="77777777" w:rsidR="00E20878" w:rsidRDefault="00E20878">
      <w:pPr>
        <w:rPr>
          <w:rFonts w:ascii="Arial" w:eastAsia="Arial" w:hAnsi="Arial" w:cs="Arial"/>
          <w:sz w:val="24"/>
          <w:szCs w:val="24"/>
        </w:rPr>
      </w:pPr>
    </w:p>
    <w:p w14:paraId="6C6648AE" w14:textId="77777777" w:rsidR="00E20878" w:rsidRDefault="00E20878">
      <w:pPr>
        <w:rPr>
          <w:rFonts w:ascii="Arial" w:eastAsia="Arial" w:hAnsi="Arial" w:cs="Arial"/>
          <w:sz w:val="24"/>
          <w:szCs w:val="24"/>
        </w:rPr>
      </w:pPr>
    </w:p>
    <w:p w14:paraId="2AFF3053" w14:textId="77777777" w:rsidR="00E20878" w:rsidRDefault="00E20878">
      <w:pPr>
        <w:rPr>
          <w:rFonts w:ascii="Arial" w:eastAsia="Arial" w:hAnsi="Arial" w:cs="Arial"/>
          <w:sz w:val="24"/>
          <w:szCs w:val="24"/>
        </w:rPr>
      </w:pPr>
    </w:p>
    <w:p w14:paraId="693A8AA2" w14:textId="77777777" w:rsidR="00E20878" w:rsidRDefault="00E20878">
      <w:pPr>
        <w:rPr>
          <w:rFonts w:ascii="Arial" w:eastAsia="Arial" w:hAnsi="Arial" w:cs="Arial"/>
          <w:sz w:val="24"/>
          <w:szCs w:val="24"/>
        </w:rPr>
      </w:pPr>
    </w:p>
    <w:p w14:paraId="4C5DF6DF" w14:textId="77777777" w:rsidR="00E20878" w:rsidRDefault="00E20878">
      <w:pPr>
        <w:rPr>
          <w:rFonts w:ascii="Arial" w:eastAsia="Arial" w:hAnsi="Arial" w:cs="Arial"/>
          <w:sz w:val="24"/>
          <w:szCs w:val="24"/>
        </w:rPr>
      </w:pPr>
      <w:bookmarkStart w:id="8" w:name="_3znysh7" w:colFirst="0" w:colLast="0"/>
      <w:bookmarkEnd w:id="8"/>
    </w:p>
    <w:p w14:paraId="4BD49EE1" w14:textId="1FC64EDB" w:rsidR="00E20878" w:rsidRPr="00161D45" w:rsidDel="00B514CA" w:rsidRDefault="00B514CA" w:rsidP="00161D45">
      <w:pPr>
        <w:pStyle w:val="Ttulo1"/>
        <w:rPr>
          <w:del w:id="9" w:author="Fábio Junior" w:date="2018-10-30T03:08:00Z"/>
          <w:rFonts w:ascii="Arial" w:hAnsi="Arial" w:cs="Arial"/>
          <w:sz w:val="24"/>
          <w:szCs w:val="24"/>
        </w:rPr>
      </w:pPr>
      <w:ins w:id="10" w:author="Fábio Junior" w:date="2018-10-30T03:07:00Z">
        <w:r>
          <w:rPr>
            <w:noProof/>
          </w:rPr>
          <mc:AlternateContent>
            <mc:Choice Requires="wps">
              <w:drawing>
                <wp:anchor distT="0" distB="0" distL="114300" distR="114300" simplePos="0" relativeHeight="251662336" behindDoc="1" locked="0" layoutInCell="1" allowOverlap="1" wp14:anchorId="15CBEB5F" wp14:editId="537A26A3">
                  <wp:simplePos x="0" y="0"/>
                  <wp:positionH relativeFrom="column">
                    <wp:posOffset>-175260</wp:posOffset>
                  </wp:positionH>
                  <wp:positionV relativeFrom="paragraph">
                    <wp:posOffset>3705225</wp:posOffset>
                  </wp:positionV>
                  <wp:extent cx="5756275" cy="635"/>
                  <wp:effectExtent l="0" t="0" r="0" b="0"/>
                  <wp:wrapTight wrapText="bothSides">
                    <wp:wrapPolygon edited="0">
                      <wp:start x="0" y="0"/>
                      <wp:lineTo x="0" y="21600"/>
                      <wp:lineTo x="21600" y="21600"/>
                      <wp:lineTo x="21600" y="0"/>
                    </wp:wrapPolygon>
                  </wp:wrapTight>
                  <wp:docPr id="13" name="Caixa de texto 1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a:effectLst/>
                        </wps:spPr>
                        <wps:txbx>
                          <w:txbxContent>
                            <w:p w14:paraId="6488446F" w14:textId="04D8198F" w:rsidR="00DD19B0" w:rsidRPr="00B514CA" w:rsidRDefault="00DD19B0" w:rsidP="00B514CA">
                              <w:pPr>
                                <w:pStyle w:val="Legenda"/>
                                <w:jc w:val="center"/>
                                <w:rPr>
                                  <w:rFonts w:ascii="Arial" w:hAnsi="Arial" w:cs="Arial"/>
                                  <w:b/>
                                  <w:noProof/>
                                  <w:color w:val="auto"/>
                                  <w:sz w:val="24"/>
                                  <w:szCs w:val="24"/>
                                  <w:rPrChange w:id="11" w:author="Fábio Junior" w:date="2018-10-30T03:08:00Z">
                                    <w:rPr>
                                      <w:rFonts w:ascii="Arial" w:hAnsi="Arial" w:cs="Arial"/>
                                      <w:noProof/>
                                      <w:sz w:val="24"/>
                                      <w:szCs w:val="24"/>
                                    </w:rPr>
                                  </w:rPrChange>
                                </w:rPr>
                                <w:pPrChange w:id="12" w:author="Fábio Junior" w:date="2018-10-30T03:07:00Z">
                                  <w:pPr>
                                    <w:pStyle w:val="Ttulo1"/>
                                  </w:pPr>
                                </w:pPrChange>
                              </w:pPr>
                              <w:bookmarkStart w:id="13" w:name="_Toc528640512"/>
                              <w:ins w:id="14" w:author="Fábio Junior" w:date="2018-10-30T03:07:00Z">
                                <w:r w:rsidRPr="00B514CA">
                                  <w:rPr>
                                    <w:rFonts w:ascii="Arial" w:hAnsi="Arial" w:cs="Arial"/>
                                    <w:sz w:val="24"/>
                                    <w:szCs w:val="24"/>
                                    <w:rPrChange w:id="15" w:author="Fábio Junior" w:date="2018-10-30T03:08:00Z">
                                      <w:rPr/>
                                    </w:rPrChange>
                                  </w:rPr>
                                  <w:t xml:space="preserve">Figura </w:t>
                                </w:r>
                                <w:r w:rsidRPr="00B514CA">
                                  <w:rPr>
                                    <w:rFonts w:ascii="Arial" w:hAnsi="Arial" w:cs="Arial"/>
                                    <w:sz w:val="24"/>
                                    <w:szCs w:val="24"/>
                                    <w:rPrChange w:id="16" w:author="Fábio Junior" w:date="2018-10-30T03:08:00Z">
                                      <w:rPr/>
                                    </w:rPrChange>
                                  </w:rPr>
                                  <w:fldChar w:fldCharType="begin"/>
                                </w:r>
                                <w:r w:rsidRPr="00B514CA">
                                  <w:rPr>
                                    <w:rFonts w:ascii="Arial" w:hAnsi="Arial" w:cs="Arial"/>
                                    <w:sz w:val="24"/>
                                    <w:szCs w:val="24"/>
                                    <w:rPrChange w:id="17" w:author="Fábio Junior" w:date="2018-10-30T03:08:00Z">
                                      <w:rPr/>
                                    </w:rPrChange>
                                  </w:rPr>
                                  <w:instrText xml:space="preserve"> SEQ Figura \* ARABIC </w:instrText>
                                </w:r>
                              </w:ins>
                              <w:r w:rsidRPr="00B514CA">
                                <w:rPr>
                                  <w:rFonts w:ascii="Arial" w:hAnsi="Arial" w:cs="Arial"/>
                                  <w:sz w:val="24"/>
                                  <w:szCs w:val="24"/>
                                  <w:rPrChange w:id="18" w:author="Fábio Junior" w:date="2018-10-30T03:08:00Z">
                                    <w:rPr/>
                                  </w:rPrChange>
                                </w:rPr>
                                <w:fldChar w:fldCharType="separate"/>
                              </w:r>
                              <w:r>
                                <w:rPr>
                                  <w:rFonts w:ascii="Arial" w:hAnsi="Arial" w:cs="Arial"/>
                                  <w:noProof/>
                                  <w:sz w:val="24"/>
                                  <w:szCs w:val="24"/>
                                </w:rPr>
                                <w:t>1</w:t>
                              </w:r>
                              <w:ins w:id="19" w:author="Fábio Junior" w:date="2018-10-30T03:07:00Z">
                                <w:r w:rsidRPr="00B514CA">
                                  <w:rPr>
                                    <w:rFonts w:ascii="Arial" w:hAnsi="Arial" w:cs="Arial"/>
                                    <w:sz w:val="24"/>
                                    <w:szCs w:val="24"/>
                                    <w:rPrChange w:id="20" w:author="Fábio Junior" w:date="2018-10-30T03:08:00Z">
                                      <w:rPr/>
                                    </w:rPrChange>
                                  </w:rPr>
                                  <w:fldChar w:fldCharType="end"/>
                                </w:r>
                                <w:r w:rsidRPr="00B514CA">
                                  <w:rPr>
                                    <w:rFonts w:ascii="Arial" w:hAnsi="Arial" w:cs="Arial"/>
                                    <w:sz w:val="24"/>
                                    <w:szCs w:val="24"/>
                                    <w:rPrChange w:id="21" w:author="Fábio Junior" w:date="2018-10-30T03:08:00Z">
                                      <w:rPr/>
                                    </w:rPrChange>
                                  </w:rPr>
                                  <w:t>. Diagrama Entidade-Relacionamento</w:t>
                                </w:r>
                              </w:ins>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CBEB5F" id="_x0000_t202" coordsize="21600,21600" o:spt="202" path="m,l,21600r21600,l21600,xe">
                  <v:stroke joinstyle="miter"/>
                  <v:path gradientshapeok="t" o:connecttype="rect"/>
                </v:shapetype>
                <v:shape id="Caixa de texto 13" o:spid="_x0000_s1026" type="#_x0000_t202" style="position:absolute;left:0;text-align:left;margin-left:-13.8pt;margin-top:291.7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" stroked="f">
                  <v:textbox style="mso-fit-shape-to-text:t" inset="0,0,0,0">
                    <w:txbxContent>
                      <w:p w14:paraId="6488446F" w14:textId="04D8198F" w:rsidR="00DD19B0" w:rsidRPr="00B514CA" w:rsidRDefault="00DD19B0" w:rsidP="00B514CA">
                        <w:pPr>
                          <w:pStyle w:val="Legenda"/>
                          <w:jc w:val="center"/>
                          <w:rPr>
                            <w:rFonts w:ascii="Arial" w:hAnsi="Arial" w:cs="Arial"/>
                            <w:b/>
                            <w:noProof/>
                            <w:color w:val="auto"/>
                            <w:sz w:val="24"/>
                            <w:szCs w:val="24"/>
                            <w:rPrChange w:id="22" w:author="Fábio Junior" w:date="2018-10-30T03:08:00Z">
                              <w:rPr>
                                <w:rFonts w:ascii="Arial" w:hAnsi="Arial" w:cs="Arial"/>
                                <w:noProof/>
                                <w:sz w:val="24"/>
                                <w:szCs w:val="24"/>
                              </w:rPr>
                            </w:rPrChange>
                          </w:rPr>
                          <w:pPrChange w:id="23" w:author="Fábio Junior" w:date="2018-10-30T03:07:00Z">
                            <w:pPr>
                              <w:pStyle w:val="Ttulo1"/>
                            </w:pPr>
                          </w:pPrChange>
                        </w:pPr>
                        <w:bookmarkStart w:id="24" w:name="_Toc528640512"/>
                        <w:ins w:id="25" w:author="Fábio Junior" w:date="2018-10-30T03:07:00Z">
                          <w:r w:rsidRPr="00B514CA">
                            <w:rPr>
                              <w:rFonts w:ascii="Arial" w:hAnsi="Arial" w:cs="Arial"/>
                              <w:sz w:val="24"/>
                              <w:szCs w:val="24"/>
                              <w:rPrChange w:id="26" w:author="Fábio Junior" w:date="2018-10-30T03:08:00Z">
                                <w:rPr/>
                              </w:rPrChange>
                            </w:rPr>
                            <w:t xml:space="preserve">Figura </w:t>
                          </w:r>
                          <w:r w:rsidRPr="00B514CA">
                            <w:rPr>
                              <w:rFonts w:ascii="Arial" w:hAnsi="Arial" w:cs="Arial"/>
                              <w:sz w:val="24"/>
                              <w:szCs w:val="24"/>
                              <w:rPrChange w:id="27" w:author="Fábio Junior" w:date="2018-10-30T03:08:00Z">
                                <w:rPr/>
                              </w:rPrChange>
                            </w:rPr>
                            <w:fldChar w:fldCharType="begin"/>
                          </w:r>
                          <w:r w:rsidRPr="00B514CA">
                            <w:rPr>
                              <w:rFonts w:ascii="Arial" w:hAnsi="Arial" w:cs="Arial"/>
                              <w:sz w:val="24"/>
                              <w:szCs w:val="24"/>
                              <w:rPrChange w:id="28" w:author="Fábio Junior" w:date="2018-10-30T03:08:00Z">
                                <w:rPr/>
                              </w:rPrChange>
                            </w:rPr>
                            <w:instrText xml:space="preserve"> SEQ Figura \* ARABIC </w:instrText>
                          </w:r>
                        </w:ins>
                        <w:r w:rsidRPr="00B514CA">
                          <w:rPr>
                            <w:rFonts w:ascii="Arial" w:hAnsi="Arial" w:cs="Arial"/>
                            <w:sz w:val="24"/>
                            <w:szCs w:val="24"/>
                            <w:rPrChange w:id="29" w:author="Fábio Junior" w:date="2018-10-30T03:08:00Z">
                              <w:rPr/>
                            </w:rPrChange>
                          </w:rPr>
                          <w:fldChar w:fldCharType="separate"/>
                        </w:r>
                        <w:r>
                          <w:rPr>
                            <w:rFonts w:ascii="Arial" w:hAnsi="Arial" w:cs="Arial"/>
                            <w:noProof/>
                            <w:sz w:val="24"/>
                            <w:szCs w:val="24"/>
                          </w:rPr>
                          <w:t>1</w:t>
                        </w:r>
                        <w:ins w:id="30" w:author="Fábio Junior" w:date="2018-10-30T03:07:00Z">
                          <w:r w:rsidRPr="00B514CA">
                            <w:rPr>
                              <w:rFonts w:ascii="Arial" w:hAnsi="Arial" w:cs="Arial"/>
                              <w:sz w:val="24"/>
                              <w:szCs w:val="24"/>
                              <w:rPrChange w:id="31" w:author="Fábio Junior" w:date="2018-10-30T03:08:00Z">
                                <w:rPr/>
                              </w:rPrChange>
                            </w:rPr>
                            <w:fldChar w:fldCharType="end"/>
                          </w:r>
                          <w:r w:rsidRPr="00B514CA">
                            <w:rPr>
                              <w:rFonts w:ascii="Arial" w:hAnsi="Arial" w:cs="Arial"/>
                              <w:sz w:val="24"/>
                              <w:szCs w:val="24"/>
                              <w:rPrChange w:id="32" w:author="Fábio Junior" w:date="2018-10-30T03:08:00Z">
                                <w:rPr/>
                              </w:rPrChange>
                            </w:rPr>
                            <w:t>. Diagrama Entidade-Relacionamento</w:t>
                          </w:r>
                        </w:ins>
                        <w:bookmarkEnd w:id="24"/>
                      </w:p>
                    </w:txbxContent>
                  </v:textbox>
                  <w10:wrap type="tight"/>
                </v:shape>
              </w:pict>
            </mc:Fallback>
          </mc:AlternateContent>
        </w:r>
      </w:ins>
      <w:r w:rsidR="007D5192" w:rsidRPr="00161D45">
        <w:rPr>
          <w:rFonts w:ascii="Arial" w:hAnsi="Arial" w:cs="Arial"/>
          <w:noProof/>
          <w:sz w:val="24"/>
          <w:szCs w:val="24"/>
        </w:rPr>
        <w:drawing>
          <wp:anchor distT="0" distB="0" distL="114300" distR="114300" simplePos="0" relativeHeight="251659264" behindDoc="1" locked="0" layoutInCell="1" allowOverlap="1" wp14:anchorId="73B645D9" wp14:editId="32A290D2">
            <wp:simplePos x="0" y="0"/>
            <wp:positionH relativeFrom="column">
              <wp:posOffset>-175260</wp:posOffset>
            </wp:positionH>
            <wp:positionV relativeFrom="paragraph">
              <wp:posOffset>419100</wp:posOffset>
            </wp:positionV>
            <wp:extent cx="5756646" cy="3228975"/>
            <wp:effectExtent l="0" t="0" r="0" b="0"/>
            <wp:wrapTight wrapText="bothSides">
              <wp:wrapPolygon edited="0">
                <wp:start x="0" y="0"/>
                <wp:lineTo x="0" y="21409"/>
                <wp:lineTo x="21517" y="21409"/>
                <wp:lineTo x="2151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Medio.png"/>
                    <pic:cNvPicPr/>
                  </pic:nvPicPr>
                  <pic:blipFill>
                    <a:blip r:embed="rId10">
                      <a:extLst>
                        <a:ext uri="{28A0092B-C50C-407E-A947-70E740481C1C}">
                          <a14:useLocalDpi xmlns:a14="http://schemas.microsoft.com/office/drawing/2010/main" val="0"/>
                        </a:ext>
                      </a:extLst>
                    </a:blip>
                    <a:stretch>
                      <a:fillRect/>
                    </a:stretch>
                  </pic:blipFill>
                  <pic:spPr>
                    <a:xfrm>
                      <a:off x="0" y="0"/>
                      <a:ext cx="5756646" cy="3228975"/>
                    </a:xfrm>
                    <a:prstGeom prst="rect">
                      <a:avLst/>
                    </a:prstGeom>
                  </pic:spPr>
                </pic:pic>
              </a:graphicData>
            </a:graphic>
          </wp:anchor>
        </w:drawing>
      </w:r>
      <w:r w:rsidR="000B0AE6" w:rsidRPr="00161D45">
        <w:rPr>
          <w:rFonts w:ascii="Arial" w:hAnsi="Arial" w:cs="Arial"/>
          <w:sz w:val="24"/>
          <w:szCs w:val="24"/>
        </w:rPr>
        <w:t xml:space="preserve">Lista de </w:t>
      </w:r>
      <w:commentRangeStart w:id="33"/>
      <w:r w:rsidR="000B0AE6" w:rsidRPr="00161D45">
        <w:rPr>
          <w:rFonts w:ascii="Arial" w:hAnsi="Arial" w:cs="Arial"/>
          <w:sz w:val="24"/>
          <w:szCs w:val="24"/>
        </w:rPr>
        <w:t>Diagrama</w:t>
      </w:r>
      <w:r w:rsidR="00792037" w:rsidRPr="00161D45">
        <w:rPr>
          <w:rFonts w:ascii="Arial" w:hAnsi="Arial" w:cs="Arial"/>
          <w:sz w:val="24"/>
          <w:szCs w:val="24"/>
        </w:rPr>
        <w:t xml:space="preserve"> </w:t>
      </w:r>
      <w:commentRangeEnd w:id="33"/>
      <w:r w:rsidR="00A651D2">
        <w:rPr>
          <w:rStyle w:val="Refdecomentrio"/>
          <w:b w:val="0"/>
        </w:rPr>
        <w:commentReference w:id="33"/>
      </w:r>
    </w:p>
    <w:p w14:paraId="36DFFDB9" w14:textId="57051C5A" w:rsidR="00E20878" w:rsidDel="00B514CA" w:rsidRDefault="00A12693" w:rsidP="00B514CA">
      <w:pPr>
        <w:rPr>
          <w:del w:id="34" w:author="Fábio Junior" w:date="2018-10-30T03:03:00Z"/>
          <w:rFonts w:ascii="Arial" w:eastAsia="Arial" w:hAnsi="Arial" w:cs="Arial"/>
          <w:sz w:val="24"/>
          <w:szCs w:val="24"/>
        </w:rPr>
        <w:pPrChange w:id="35" w:author="Fábio Junior" w:date="2018-10-30T03:08:00Z">
          <w:pPr>
            <w:jc w:val="center"/>
          </w:pPr>
        </w:pPrChange>
      </w:pPr>
      <w:commentRangeStart w:id="36"/>
      <w:del w:id="37" w:author="Fábio Junior" w:date="2018-10-30T03:03:00Z">
        <w:r w:rsidDel="00B514CA">
          <w:rPr>
            <w:rFonts w:ascii="Arial" w:eastAsia="Arial" w:hAnsi="Arial" w:cs="Arial"/>
            <w:sz w:val="24"/>
            <w:szCs w:val="24"/>
          </w:rPr>
          <w:delText>Diagrama Entidade-Relacionamento</w:delText>
        </w:r>
        <w:commentRangeEnd w:id="36"/>
        <w:r w:rsidR="007B6115" w:rsidDel="00B514CA">
          <w:rPr>
            <w:rStyle w:val="Refdecomentrio"/>
          </w:rPr>
          <w:commentReference w:id="36"/>
        </w:r>
      </w:del>
    </w:p>
    <w:p w14:paraId="4A156FD5" w14:textId="77777777" w:rsidR="00E20878" w:rsidRDefault="00E20878" w:rsidP="00B514CA">
      <w:pPr>
        <w:pStyle w:val="Ttulo1"/>
        <w:pPrChange w:id="38" w:author="Fábio Junior" w:date="2018-10-30T03:08:00Z">
          <w:pPr/>
        </w:pPrChange>
      </w:pPr>
    </w:p>
    <w:p w14:paraId="33701F1D" w14:textId="77777777" w:rsidR="00E20878" w:rsidRDefault="00E20878">
      <w:pPr>
        <w:rPr>
          <w:rFonts w:ascii="Arial" w:eastAsia="Arial" w:hAnsi="Arial" w:cs="Arial"/>
          <w:sz w:val="24"/>
          <w:szCs w:val="24"/>
        </w:rPr>
      </w:pPr>
    </w:p>
    <w:p w14:paraId="6F66621D" w14:textId="77777777" w:rsidR="00E20878" w:rsidRDefault="00E20878">
      <w:pPr>
        <w:rPr>
          <w:rFonts w:ascii="Arial" w:eastAsia="Arial" w:hAnsi="Arial" w:cs="Arial"/>
          <w:sz w:val="24"/>
          <w:szCs w:val="24"/>
        </w:rPr>
      </w:pPr>
    </w:p>
    <w:p w14:paraId="45CEF6C9" w14:textId="77777777" w:rsidR="00E20878" w:rsidRDefault="00E20878">
      <w:pPr>
        <w:rPr>
          <w:rFonts w:ascii="Arial" w:eastAsia="Arial" w:hAnsi="Arial" w:cs="Arial"/>
          <w:sz w:val="24"/>
          <w:szCs w:val="24"/>
        </w:rPr>
      </w:pPr>
    </w:p>
    <w:p w14:paraId="2FDE476D" w14:textId="77777777" w:rsidR="00E20878" w:rsidRDefault="00E20878">
      <w:pPr>
        <w:rPr>
          <w:rFonts w:ascii="Arial" w:eastAsia="Arial" w:hAnsi="Arial" w:cs="Arial"/>
          <w:sz w:val="24"/>
          <w:szCs w:val="24"/>
        </w:rPr>
      </w:pPr>
    </w:p>
    <w:p w14:paraId="7D66E23B" w14:textId="77777777" w:rsidR="00E20878" w:rsidRDefault="00E20878">
      <w:pPr>
        <w:rPr>
          <w:rFonts w:ascii="Arial" w:eastAsia="Arial" w:hAnsi="Arial" w:cs="Arial"/>
          <w:sz w:val="24"/>
          <w:szCs w:val="24"/>
        </w:rPr>
      </w:pPr>
    </w:p>
    <w:p w14:paraId="6F01F621" w14:textId="77777777" w:rsidR="00E20878" w:rsidRDefault="00E20878">
      <w:pPr>
        <w:rPr>
          <w:rFonts w:ascii="Arial" w:eastAsia="Arial" w:hAnsi="Arial" w:cs="Arial"/>
          <w:sz w:val="24"/>
          <w:szCs w:val="24"/>
        </w:rPr>
      </w:pPr>
    </w:p>
    <w:p w14:paraId="394C4434" w14:textId="77777777" w:rsidR="00E20878" w:rsidRDefault="00E20878">
      <w:pPr>
        <w:rPr>
          <w:rFonts w:ascii="Arial" w:eastAsia="Arial" w:hAnsi="Arial" w:cs="Arial"/>
          <w:sz w:val="24"/>
          <w:szCs w:val="24"/>
        </w:rPr>
      </w:pPr>
    </w:p>
    <w:p w14:paraId="3DE14E3D" w14:textId="77777777" w:rsidR="00E20878" w:rsidRDefault="00E20878">
      <w:pPr>
        <w:rPr>
          <w:rFonts w:ascii="Arial" w:eastAsia="Arial" w:hAnsi="Arial" w:cs="Arial"/>
          <w:sz w:val="24"/>
          <w:szCs w:val="24"/>
        </w:rPr>
      </w:pPr>
    </w:p>
    <w:p w14:paraId="078361B7" w14:textId="77777777" w:rsidR="00E20878" w:rsidRDefault="00E20878">
      <w:pPr>
        <w:rPr>
          <w:rFonts w:ascii="Arial" w:eastAsia="Arial" w:hAnsi="Arial" w:cs="Arial"/>
          <w:sz w:val="24"/>
          <w:szCs w:val="24"/>
        </w:rPr>
      </w:pPr>
    </w:p>
    <w:p w14:paraId="56485E01" w14:textId="77777777" w:rsidR="00E20878" w:rsidRDefault="00E20878">
      <w:pPr>
        <w:rPr>
          <w:rFonts w:ascii="Arial" w:eastAsia="Arial" w:hAnsi="Arial" w:cs="Arial"/>
          <w:sz w:val="24"/>
          <w:szCs w:val="24"/>
        </w:rPr>
      </w:pPr>
    </w:p>
    <w:p w14:paraId="314B32DE" w14:textId="77777777" w:rsidR="00E20878" w:rsidRDefault="00E20878">
      <w:pPr>
        <w:rPr>
          <w:rFonts w:ascii="Arial" w:eastAsia="Arial" w:hAnsi="Arial" w:cs="Arial"/>
          <w:sz w:val="24"/>
          <w:szCs w:val="24"/>
        </w:rPr>
      </w:pPr>
    </w:p>
    <w:p w14:paraId="2CEB34B5" w14:textId="77777777" w:rsidR="00E20878" w:rsidRDefault="00E20878">
      <w:pPr>
        <w:rPr>
          <w:rFonts w:ascii="Arial" w:eastAsia="Arial" w:hAnsi="Arial" w:cs="Arial"/>
          <w:sz w:val="24"/>
          <w:szCs w:val="24"/>
        </w:rPr>
      </w:pPr>
    </w:p>
    <w:p w14:paraId="5651D739" w14:textId="77777777" w:rsidR="00E20878" w:rsidRDefault="00E20878">
      <w:pPr>
        <w:rPr>
          <w:rFonts w:ascii="Arial" w:eastAsia="Arial" w:hAnsi="Arial" w:cs="Arial"/>
          <w:sz w:val="24"/>
          <w:szCs w:val="24"/>
        </w:rPr>
      </w:pPr>
    </w:p>
    <w:p w14:paraId="3057D47C" w14:textId="77777777" w:rsidR="00B514CA" w:rsidRDefault="00B514CA">
      <w:pPr>
        <w:rPr>
          <w:rFonts w:ascii="Arial" w:eastAsia="Arial" w:hAnsi="Arial" w:cs="Arial"/>
          <w:sz w:val="24"/>
          <w:szCs w:val="24"/>
        </w:rPr>
      </w:pPr>
    </w:p>
    <w:p w14:paraId="1FAB6FE4" w14:textId="77777777" w:rsidR="00FB5D7F" w:rsidRDefault="00FB5D7F">
      <w:pPr>
        <w:rPr>
          <w:rFonts w:ascii="Arial" w:eastAsia="Arial" w:hAnsi="Arial" w:cs="Arial"/>
          <w:sz w:val="24"/>
          <w:szCs w:val="24"/>
        </w:rPr>
      </w:pPr>
    </w:p>
    <w:p w14:paraId="75B7D4EE" w14:textId="77777777" w:rsidR="00A33E52" w:rsidRDefault="00A33E52">
      <w:pPr>
        <w:rPr>
          <w:rFonts w:ascii="Arial" w:eastAsia="Arial" w:hAnsi="Arial" w:cs="Arial"/>
          <w:b/>
          <w:sz w:val="24"/>
          <w:szCs w:val="24"/>
        </w:rPr>
      </w:pPr>
    </w:p>
    <w:p w14:paraId="1DD1D49F" w14:textId="77777777" w:rsidR="00E20878" w:rsidRPr="00FB5D7F" w:rsidRDefault="000B0AE6">
      <w:pPr>
        <w:rPr>
          <w:ins w:id="39" w:author="Fábio Junior" w:date="2018-10-30T03:08:00Z"/>
          <w:rFonts w:ascii="Arial" w:eastAsia="Arial" w:hAnsi="Arial" w:cs="Arial"/>
          <w:b/>
          <w:sz w:val="24"/>
          <w:szCs w:val="24"/>
        </w:rPr>
      </w:pPr>
      <w:r w:rsidRPr="00FB5D7F">
        <w:rPr>
          <w:rFonts w:ascii="Arial" w:eastAsia="Arial" w:hAnsi="Arial" w:cs="Arial"/>
          <w:b/>
          <w:sz w:val="24"/>
          <w:szCs w:val="24"/>
        </w:rPr>
        <w:t>Lista de Tabelas</w:t>
      </w:r>
    </w:p>
    <w:p w14:paraId="1CA9AB41" w14:textId="77777777" w:rsidR="00A33E52" w:rsidRDefault="00FB5D7F">
      <w:pPr>
        <w:pStyle w:val="ndicedeilustraes"/>
        <w:tabs>
          <w:tab w:val="right" w:leader="dot" w:pos="9061"/>
        </w:tabs>
        <w:rPr>
          <w:rFonts w:asciiTheme="minorHAnsi" w:eastAsiaTheme="minorEastAsia" w:hAnsiTheme="minorHAnsi" w:cstheme="minorBidi"/>
          <w:noProof/>
          <w:sz w:val="22"/>
        </w:rPr>
      </w:pPr>
      <w:r>
        <w:rPr>
          <w:rFonts w:eastAsia="Arial" w:cs="Arial"/>
        </w:rPr>
        <w:fldChar w:fldCharType="begin"/>
      </w:r>
      <w:r>
        <w:rPr>
          <w:rFonts w:eastAsia="Arial" w:cs="Arial"/>
        </w:rPr>
        <w:instrText xml:space="preserve"> TOC \h \z \c "Tabela" </w:instrText>
      </w:r>
      <w:r>
        <w:rPr>
          <w:rFonts w:eastAsia="Arial" w:cs="Arial"/>
        </w:rPr>
        <w:fldChar w:fldCharType="separate"/>
      </w:r>
      <w:hyperlink w:anchor="_Toc528640533" w:history="1">
        <w:r w:rsidR="00A33E52" w:rsidRPr="00317DCB">
          <w:rPr>
            <w:rStyle w:val="Hyperlink"/>
            <w:rFonts w:cs="Arial"/>
            <w:noProof/>
          </w:rPr>
          <w:t>Tabela 1. Entidade Funcionário</w:t>
        </w:r>
        <w:r w:rsidR="00A33E52">
          <w:rPr>
            <w:noProof/>
            <w:webHidden/>
          </w:rPr>
          <w:tab/>
        </w:r>
        <w:r w:rsidR="00A33E52">
          <w:rPr>
            <w:noProof/>
            <w:webHidden/>
          </w:rPr>
          <w:fldChar w:fldCharType="begin"/>
        </w:r>
        <w:r w:rsidR="00A33E52">
          <w:rPr>
            <w:noProof/>
            <w:webHidden/>
          </w:rPr>
          <w:instrText xml:space="preserve"> PAGEREF _Toc528640533 \h </w:instrText>
        </w:r>
        <w:r w:rsidR="00A33E52">
          <w:rPr>
            <w:noProof/>
            <w:webHidden/>
          </w:rPr>
        </w:r>
        <w:r w:rsidR="00A33E52">
          <w:rPr>
            <w:noProof/>
            <w:webHidden/>
          </w:rPr>
          <w:fldChar w:fldCharType="separate"/>
        </w:r>
        <w:r w:rsidR="00A33E52">
          <w:rPr>
            <w:noProof/>
            <w:webHidden/>
          </w:rPr>
          <w:t>22</w:t>
        </w:r>
        <w:r w:rsidR="00A33E52">
          <w:rPr>
            <w:noProof/>
            <w:webHidden/>
          </w:rPr>
          <w:fldChar w:fldCharType="end"/>
        </w:r>
      </w:hyperlink>
    </w:p>
    <w:p w14:paraId="341B8FDE"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4" w:history="1">
        <w:r w:rsidRPr="00317DCB">
          <w:rPr>
            <w:rStyle w:val="Hyperlink"/>
            <w:rFonts w:cs="Arial"/>
            <w:noProof/>
          </w:rPr>
          <w:t>Tabela 2. Entidade TIPO_FUNC</w:t>
        </w:r>
        <w:r>
          <w:rPr>
            <w:noProof/>
            <w:webHidden/>
          </w:rPr>
          <w:tab/>
        </w:r>
        <w:r>
          <w:rPr>
            <w:noProof/>
            <w:webHidden/>
          </w:rPr>
          <w:fldChar w:fldCharType="begin"/>
        </w:r>
        <w:r>
          <w:rPr>
            <w:noProof/>
            <w:webHidden/>
          </w:rPr>
          <w:instrText xml:space="preserve"> PAGEREF _Toc528640534 \h </w:instrText>
        </w:r>
        <w:r>
          <w:rPr>
            <w:noProof/>
            <w:webHidden/>
          </w:rPr>
        </w:r>
        <w:r>
          <w:rPr>
            <w:noProof/>
            <w:webHidden/>
          </w:rPr>
          <w:fldChar w:fldCharType="separate"/>
        </w:r>
        <w:r>
          <w:rPr>
            <w:noProof/>
            <w:webHidden/>
          </w:rPr>
          <w:t>22</w:t>
        </w:r>
        <w:r>
          <w:rPr>
            <w:noProof/>
            <w:webHidden/>
          </w:rPr>
          <w:fldChar w:fldCharType="end"/>
        </w:r>
      </w:hyperlink>
    </w:p>
    <w:p w14:paraId="206AF46B"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5" w:history="1">
        <w:r w:rsidRPr="00317DCB">
          <w:rPr>
            <w:rStyle w:val="Hyperlink"/>
            <w:rFonts w:cs="Arial"/>
            <w:noProof/>
          </w:rPr>
          <w:t>Tabela 3. Entidade Cliente</w:t>
        </w:r>
        <w:r>
          <w:rPr>
            <w:noProof/>
            <w:webHidden/>
          </w:rPr>
          <w:tab/>
        </w:r>
        <w:r>
          <w:rPr>
            <w:noProof/>
            <w:webHidden/>
          </w:rPr>
          <w:fldChar w:fldCharType="begin"/>
        </w:r>
        <w:r>
          <w:rPr>
            <w:noProof/>
            <w:webHidden/>
          </w:rPr>
          <w:instrText xml:space="preserve"> PAGEREF _Toc528640535 \h </w:instrText>
        </w:r>
        <w:r>
          <w:rPr>
            <w:noProof/>
            <w:webHidden/>
          </w:rPr>
        </w:r>
        <w:r>
          <w:rPr>
            <w:noProof/>
            <w:webHidden/>
          </w:rPr>
          <w:fldChar w:fldCharType="separate"/>
        </w:r>
        <w:r>
          <w:rPr>
            <w:noProof/>
            <w:webHidden/>
          </w:rPr>
          <w:t>23</w:t>
        </w:r>
        <w:r>
          <w:rPr>
            <w:noProof/>
            <w:webHidden/>
          </w:rPr>
          <w:fldChar w:fldCharType="end"/>
        </w:r>
      </w:hyperlink>
    </w:p>
    <w:p w14:paraId="422F6C43"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6" w:history="1">
        <w:r w:rsidRPr="00317DCB">
          <w:rPr>
            <w:rStyle w:val="Hyperlink"/>
            <w:rFonts w:cs="Arial"/>
            <w:noProof/>
          </w:rPr>
          <w:t>Tabela 4. Entidade Item</w:t>
        </w:r>
        <w:r>
          <w:rPr>
            <w:noProof/>
            <w:webHidden/>
          </w:rPr>
          <w:tab/>
        </w:r>
        <w:r>
          <w:rPr>
            <w:noProof/>
            <w:webHidden/>
          </w:rPr>
          <w:fldChar w:fldCharType="begin"/>
        </w:r>
        <w:r>
          <w:rPr>
            <w:noProof/>
            <w:webHidden/>
          </w:rPr>
          <w:instrText xml:space="preserve"> PAGEREF _Toc528640536 \h </w:instrText>
        </w:r>
        <w:r>
          <w:rPr>
            <w:noProof/>
            <w:webHidden/>
          </w:rPr>
        </w:r>
        <w:r>
          <w:rPr>
            <w:noProof/>
            <w:webHidden/>
          </w:rPr>
          <w:fldChar w:fldCharType="separate"/>
        </w:r>
        <w:r>
          <w:rPr>
            <w:noProof/>
            <w:webHidden/>
          </w:rPr>
          <w:t>23</w:t>
        </w:r>
        <w:r>
          <w:rPr>
            <w:noProof/>
            <w:webHidden/>
          </w:rPr>
          <w:fldChar w:fldCharType="end"/>
        </w:r>
      </w:hyperlink>
    </w:p>
    <w:p w14:paraId="30591371"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7" w:history="1">
        <w:r w:rsidRPr="00317DCB">
          <w:rPr>
            <w:rStyle w:val="Hyperlink"/>
            <w:rFonts w:cs="Arial"/>
            <w:noProof/>
          </w:rPr>
          <w:t>Tabela 5. Entidade Marca</w:t>
        </w:r>
        <w:r>
          <w:rPr>
            <w:noProof/>
            <w:webHidden/>
          </w:rPr>
          <w:tab/>
        </w:r>
        <w:r>
          <w:rPr>
            <w:noProof/>
            <w:webHidden/>
          </w:rPr>
          <w:fldChar w:fldCharType="begin"/>
        </w:r>
        <w:r>
          <w:rPr>
            <w:noProof/>
            <w:webHidden/>
          </w:rPr>
          <w:instrText xml:space="preserve"> PAGEREF _Toc528640537 \h </w:instrText>
        </w:r>
        <w:r>
          <w:rPr>
            <w:noProof/>
            <w:webHidden/>
          </w:rPr>
        </w:r>
        <w:r>
          <w:rPr>
            <w:noProof/>
            <w:webHidden/>
          </w:rPr>
          <w:fldChar w:fldCharType="separate"/>
        </w:r>
        <w:r>
          <w:rPr>
            <w:noProof/>
            <w:webHidden/>
          </w:rPr>
          <w:t>23</w:t>
        </w:r>
        <w:r>
          <w:rPr>
            <w:noProof/>
            <w:webHidden/>
          </w:rPr>
          <w:fldChar w:fldCharType="end"/>
        </w:r>
      </w:hyperlink>
    </w:p>
    <w:p w14:paraId="644BAC5E"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8" w:history="1">
        <w:r w:rsidRPr="00317DCB">
          <w:rPr>
            <w:rStyle w:val="Hyperlink"/>
            <w:rFonts w:cs="Arial"/>
            <w:noProof/>
          </w:rPr>
          <w:t>Tabela 6. Entidade Produto</w:t>
        </w:r>
        <w:r>
          <w:rPr>
            <w:noProof/>
            <w:webHidden/>
          </w:rPr>
          <w:tab/>
        </w:r>
        <w:r>
          <w:rPr>
            <w:noProof/>
            <w:webHidden/>
          </w:rPr>
          <w:fldChar w:fldCharType="begin"/>
        </w:r>
        <w:r>
          <w:rPr>
            <w:noProof/>
            <w:webHidden/>
          </w:rPr>
          <w:instrText xml:space="preserve"> PAGEREF _Toc528640538 \h </w:instrText>
        </w:r>
        <w:r>
          <w:rPr>
            <w:noProof/>
            <w:webHidden/>
          </w:rPr>
        </w:r>
        <w:r>
          <w:rPr>
            <w:noProof/>
            <w:webHidden/>
          </w:rPr>
          <w:fldChar w:fldCharType="separate"/>
        </w:r>
        <w:r>
          <w:rPr>
            <w:noProof/>
            <w:webHidden/>
          </w:rPr>
          <w:t>24</w:t>
        </w:r>
        <w:r>
          <w:rPr>
            <w:noProof/>
            <w:webHidden/>
          </w:rPr>
          <w:fldChar w:fldCharType="end"/>
        </w:r>
      </w:hyperlink>
    </w:p>
    <w:p w14:paraId="46207594" w14:textId="77777777" w:rsidR="00A33E52" w:rsidRDefault="00A33E52">
      <w:pPr>
        <w:pStyle w:val="ndicedeilustraes"/>
        <w:tabs>
          <w:tab w:val="right" w:leader="dot" w:pos="9061"/>
        </w:tabs>
        <w:rPr>
          <w:rFonts w:asciiTheme="minorHAnsi" w:eastAsiaTheme="minorEastAsia" w:hAnsiTheme="minorHAnsi" w:cstheme="minorBidi"/>
          <w:noProof/>
          <w:sz w:val="22"/>
        </w:rPr>
      </w:pPr>
      <w:hyperlink w:anchor="_Toc528640539" w:history="1">
        <w:r w:rsidRPr="00317DCB">
          <w:rPr>
            <w:rStyle w:val="Hyperlink"/>
            <w:rFonts w:cs="Arial"/>
            <w:noProof/>
          </w:rPr>
          <w:t>Tabela 7. Entidade Venda</w:t>
        </w:r>
        <w:r>
          <w:rPr>
            <w:noProof/>
            <w:webHidden/>
          </w:rPr>
          <w:tab/>
        </w:r>
        <w:r>
          <w:rPr>
            <w:noProof/>
            <w:webHidden/>
          </w:rPr>
          <w:fldChar w:fldCharType="begin"/>
        </w:r>
        <w:r>
          <w:rPr>
            <w:noProof/>
            <w:webHidden/>
          </w:rPr>
          <w:instrText xml:space="preserve"> PAGEREF _Toc528640539 \h </w:instrText>
        </w:r>
        <w:r>
          <w:rPr>
            <w:noProof/>
            <w:webHidden/>
          </w:rPr>
        </w:r>
        <w:r>
          <w:rPr>
            <w:noProof/>
            <w:webHidden/>
          </w:rPr>
          <w:fldChar w:fldCharType="separate"/>
        </w:r>
        <w:r>
          <w:rPr>
            <w:noProof/>
            <w:webHidden/>
          </w:rPr>
          <w:t>24</w:t>
        </w:r>
        <w:r>
          <w:rPr>
            <w:noProof/>
            <w:webHidden/>
          </w:rPr>
          <w:fldChar w:fldCharType="end"/>
        </w:r>
      </w:hyperlink>
    </w:p>
    <w:p w14:paraId="15D696EE" w14:textId="77777777" w:rsidR="00E20878" w:rsidRDefault="00FB5D7F">
      <w:pPr>
        <w:rPr>
          <w:rFonts w:ascii="Arial" w:eastAsia="Arial" w:hAnsi="Arial" w:cs="Arial"/>
        </w:rPr>
      </w:pPr>
      <w:r>
        <w:rPr>
          <w:rFonts w:ascii="Arial" w:eastAsia="Arial" w:hAnsi="Arial" w:cs="Arial"/>
        </w:rPr>
        <w:fldChar w:fldCharType="end"/>
      </w:r>
    </w:p>
    <w:p w14:paraId="6468E0A8" w14:textId="77777777" w:rsidR="00E20878" w:rsidRDefault="00E20878">
      <w:pPr>
        <w:rPr>
          <w:rFonts w:ascii="Arial" w:eastAsia="Arial" w:hAnsi="Arial" w:cs="Arial"/>
        </w:rPr>
      </w:pPr>
    </w:p>
    <w:p w14:paraId="267F6FB7" w14:textId="77777777" w:rsidR="00E20878" w:rsidRDefault="00E20878">
      <w:pPr>
        <w:rPr>
          <w:rFonts w:ascii="Arial" w:eastAsia="Arial" w:hAnsi="Arial" w:cs="Arial"/>
        </w:rPr>
      </w:pPr>
    </w:p>
    <w:p w14:paraId="01ED7B6D" w14:textId="77777777" w:rsidR="00E20878" w:rsidRDefault="00E20878">
      <w:pPr>
        <w:rPr>
          <w:rFonts w:ascii="Arial" w:eastAsia="Arial" w:hAnsi="Arial" w:cs="Arial"/>
        </w:rPr>
      </w:pPr>
    </w:p>
    <w:p w14:paraId="0EA4C411" w14:textId="77777777" w:rsidR="00E20878" w:rsidRDefault="00E20878">
      <w:pPr>
        <w:rPr>
          <w:rFonts w:ascii="Arial" w:eastAsia="Arial" w:hAnsi="Arial" w:cs="Arial"/>
        </w:rPr>
      </w:pPr>
    </w:p>
    <w:p w14:paraId="62026DE2" w14:textId="77777777" w:rsidR="00E20878" w:rsidRDefault="00E20878">
      <w:pPr>
        <w:rPr>
          <w:rFonts w:ascii="Arial" w:eastAsia="Arial" w:hAnsi="Arial" w:cs="Arial"/>
        </w:rPr>
      </w:pPr>
    </w:p>
    <w:p w14:paraId="123E604E" w14:textId="77777777" w:rsidR="00E20878" w:rsidRDefault="00E20878">
      <w:pPr>
        <w:rPr>
          <w:rFonts w:ascii="Arial" w:eastAsia="Arial" w:hAnsi="Arial" w:cs="Arial"/>
        </w:rPr>
      </w:pPr>
    </w:p>
    <w:p w14:paraId="7E0144B5" w14:textId="77777777" w:rsidR="00E20878" w:rsidRDefault="00E20878">
      <w:pPr>
        <w:rPr>
          <w:rFonts w:ascii="Arial" w:eastAsia="Arial" w:hAnsi="Arial" w:cs="Arial"/>
        </w:rPr>
      </w:pPr>
    </w:p>
    <w:p w14:paraId="11B5D2B0" w14:textId="77777777" w:rsidR="00E20878" w:rsidRDefault="00E20878">
      <w:pPr>
        <w:rPr>
          <w:rFonts w:ascii="Arial" w:eastAsia="Arial" w:hAnsi="Arial" w:cs="Arial"/>
        </w:rPr>
      </w:pPr>
    </w:p>
    <w:p w14:paraId="07605207" w14:textId="77777777" w:rsidR="00E20878" w:rsidRDefault="00E20878">
      <w:pPr>
        <w:rPr>
          <w:rFonts w:ascii="Arial" w:eastAsia="Arial" w:hAnsi="Arial" w:cs="Arial"/>
        </w:rPr>
      </w:pPr>
    </w:p>
    <w:p w14:paraId="153790D7" w14:textId="77777777" w:rsidR="00E20878" w:rsidRDefault="00E20878">
      <w:pPr>
        <w:rPr>
          <w:rFonts w:ascii="Arial" w:eastAsia="Arial" w:hAnsi="Arial" w:cs="Arial"/>
        </w:rPr>
      </w:pPr>
    </w:p>
    <w:p w14:paraId="0FBC47B9" w14:textId="77777777" w:rsidR="00E20878" w:rsidRDefault="00E20878">
      <w:pPr>
        <w:rPr>
          <w:rFonts w:ascii="Arial" w:eastAsia="Arial" w:hAnsi="Arial" w:cs="Arial"/>
        </w:rPr>
      </w:pPr>
    </w:p>
    <w:p w14:paraId="45183FDA" w14:textId="77777777" w:rsidR="00E20878" w:rsidRDefault="00E20878">
      <w:pPr>
        <w:rPr>
          <w:rFonts w:ascii="Arial" w:eastAsia="Arial" w:hAnsi="Arial" w:cs="Arial"/>
        </w:rPr>
      </w:pPr>
    </w:p>
    <w:p w14:paraId="4E565826" w14:textId="77777777" w:rsidR="00E20878" w:rsidRDefault="00E20878">
      <w:pPr>
        <w:rPr>
          <w:rFonts w:ascii="Arial" w:eastAsia="Arial" w:hAnsi="Arial" w:cs="Arial"/>
        </w:rPr>
      </w:pPr>
    </w:p>
    <w:p w14:paraId="61808E5B" w14:textId="77777777" w:rsidR="00E20878" w:rsidRDefault="00E20878">
      <w:pPr>
        <w:rPr>
          <w:rFonts w:ascii="Arial" w:eastAsia="Arial" w:hAnsi="Arial" w:cs="Arial"/>
        </w:rPr>
      </w:pPr>
    </w:p>
    <w:p w14:paraId="1BE2301F" w14:textId="77777777" w:rsidR="00E20878" w:rsidRDefault="00E20878">
      <w:pPr>
        <w:rPr>
          <w:rFonts w:ascii="Arial" w:eastAsia="Arial" w:hAnsi="Arial" w:cs="Arial"/>
        </w:rPr>
      </w:pPr>
    </w:p>
    <w:p w14:paraId="4F5CE0CA" w14:textId="77777777" w:rsidR="00E20878" w:rsidRDefault="00E20878">
      <w:pPr>
        <w:rPr>
          <w:rFonts w:ascii="Arial" w:eastAsia="Arial" w:hAnsi="Arial" w:cs="Arial"/>
        </w:rPr>
      </w:pPr>
    </w:p>
    <w:p w14:paraId="1FD64F39" w14:textId="77777777" w:rsidR="007B6115" w:rsidRDefault="007B6115">
      <w:pPr>
        <w:rPr>
          <w:rFonts w:ascii="Arial" w:eastAsia="Arial" w:hAnsi="Arial" w:cs="Arial"/>
        </w:rPr>
      </w:pPr>
    </w:p>
    <w:p w14:paraId="7BAA045C" w14:textId="77777777" w:rsidR="007B6115" w:rsidRDefault="007B6115">
      <w:pPr>
        <w:rPr>
          <w:rFonts w:ascii="Arial" w:eastAsia="Arial" w:hAnsi="Arial" w:cs="Arial"/>
        </w:rPr>
      </w:pPr>
    </w:p>
    <w:p w14:paraId="447648A4" w14:textId="77777777" w:rsidR="007B6115" w:rsidRDefault="007B6115">
      <w:pPr>
        <w:rPr>
          <w:rFonts w:ascii="Arial" w:eastAsia="Arial" w:hAnsi="Arial" w:cs="Arial"/>
        </w:rPr>
      </w:pPr>
    </w:p>
    <w:p w14:paraId="08CD81F1" w14:textId="77777777" w:rsidR="007B6115" w:rsidRDefault="007B6115">
      <w:pPr>
        <w:rPr>
          <w:rFonts w:ascii="Arial" w:eastAsia="Arial" w:hAnsi="Arial" w:cs="Arial"/>
        </w:rPr>
      </w:pPr>
    </w:p>
    <w:p w14:paraId="4EFE9D2B" w14:textId="77777777" w:rsidR="007B6115" w:rsidRDefault="007B6115">
      <w:pPr>
        <w:rPr>
          <w:rFonts w:ascii="Arial" w:eastAsia="Arial" w:hAnsi="Arial" w:cs="Arial"/>
        </w:rPr>
      </w:pPr>
    </w:p>
    <w:p w14:paraId="18E05151" w14:textId="77777777" w:rsidR="007B6115" w:rsidRDefault="007B6115">
      <w:pPr>
        <w:rPr>
          <w:rFonts w:ascii="Arial" w:eastAsia="Arial" w:hAnsi="Arial" w:cs="Arial"/>
        </w:rPr>
      </w:pPr>
    </w:p>
    <w:p w14:paraId="709C49F8" w14:textId="77777777" w:rsidR="007B6115" w:rsidRDefault="007B6115">
      <w:pPr>
        <w:rPr>
          <w:rFonts w:ascii="Arial" w:eastAsia="Arial" w:hAnsi="Arial" w:cs="Arial"/>
        </w:rPr>
      </w:pPr>
    </w:p>
    <w:p w14:paraId="74D44767" w14:textId="77777777" w:rsidR="007B6115" w:rsidRDefault="007B6115">
      <w:pPr>
        <w:rPr>
          <w:rFonts w:ascii="Arial" w:eastAsia="Arial" w:hAnsi="Arial" w:cs="Arial"/>
        </w:rPr>
      </w:pPr>
    </w:p>
    <w:p w14:paraId="72BA7C6D" w14:textId="77777777" w:rsidR="00FB5D7F" w:rsidRDefault="00FB5D7F">
      <w:pPr>
        <w:rPr>
          <w:rFonts w:ascii="Arial" w:eastAsia="Arial" w:hAnsi="Arial" w:cs="Arial"/>
        </w:rPr>
      </w:pPr>
    </w:p>
    <w:p w14:paraId="3DA6497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bookmarkStart w:id="40" w:name="_2et92p0" w:colFirst="0" w:colLast="0"/>
      <w:bookmarkStart w:id="41" w:name="_tyjcwt" w:colFirst="0" w:colLast="0"/>
      <w:bookmarkEnd w:id="40"/>
      <w:bookmarkEnd w:id="41"/>
      <w:r>
        <w:rPr>
          <w:rFonts w:ascii="Arial" w:eastAsia="Arial" w:hAnsi="Arial" w:cs="Arial"/>
          <w:b/>
          <w:color w:val="000000"/>
          <w:sz w:val="24"/>
          <w:szCs w:val="24"/>
        </w:rPr>
        <w:t>Introdução</w:t>
      </w:r>
    </w:p>
    <w:p w14:paraId="2F5C7CF2" w14:textId="77777777" w:rsidR="00E20878" w:rsidRPr="00161D45" w:rsidRDefault="00D03389" w:rsidP="00161D4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O EasySell é o sistema que permite aos vendedores, e gerentes de equipes, administrar melhor as vendas e a gerir os produtos, controlando a quantidade de produtos vendidos e disponíveis, de qualquer categoria e somente com informações pertinentes as vendas e aos produtos, um sistema que abstrai as informações referentes à quem comprou, utilizando somente o necessário para futuros relatórios e consultas.</w:t>
      </w:r>
    </w:p>
    <w:p w14:paraId="40A6CC3A" w14:textId="64F74610" w:rsidR="00E20878"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161D45">
        <w:rPr>
          <w:rFonts w:ascii="Arial" w:eastAsia="Arial" w:hAnsi="Arial" w:cs="Arial"/>
          <w:color w:val="000000"/>
          <w:sz w:val="24"/>
          <w:szCs w:val="24"/>
        </w:rPr>
        <w:t xml:space="preserve">Por ser um sistema de uso “pessoal”, o mesmo não possui nenhum tipo de integração com sistemas fiscais e financeiros, ficando por conta dos usuários qualquer tipo de declaração fiscal e de impostos, o que torna isso ainda mais </w:t>
      </w:r>
      <w:r w:rsidR="00E34A6F" w:rsidRPr="00161D45">
        <w:rPr>
          <w:rFonts w:ascii="Arial" w:eastAsia="Arial" w:hAnsi="Arial" w:cs="Arial"/>
          <w:color w:val="000000"/>
          <w:sz w:val="24"/>
          <w:szCs w:val="24"/>
        </w:rPr>
        <w:t>claro</w:t>
      </w:r>
      <w:r w:rsidRPr="00161D45">
        <w:rPr>
          <w:rFonts w:ascii="Arial" w:eastAsia="Arial" w:hAnsi="Arial" w:cs="Arial"/>
          <w:color w:val="000000"/>
          <w:sz w:val="24"/>
          <w:szCs w:val="24"/>
        </w:rPr>
        <w:t xml:space="preserve"> é o fato de que para utilizar o sistema, o mesmo não solicita qualquer informação referente a abertura de firma.</w:t>
      </w:r>
      <w:bookmarkStart w:id="42" w:name="_3dy6vkm" w:colFirst="0" w:colLast="0"/>
      <w:bookmarkEnd w:id="42"/>
    </w:p>
    <w:p w14:paraId="59F5A064" w14:textId="77777777" w:rsidR="00E20878" w:rsidRDefault="000B0AE6" w:rsidP="007B6115">
      <w:pPr>
        <w:keepNext/>
        <w:pBdr>
          <w:top w:val="nil"/>
          <w:left w:val="nil"/>
          <w:bottom w:val="nil"/>
          <w:right w:val="nil"/>
          <w:between w:val="nil"/>
        </w:pBdr>
        <w:spacing w:after="0" w:line="360" w:lineRule="auto"/>
        <w:rPr>
          <w:rFonts w:ascii="Arial" w:eastAsia="Arial" w:hAnsi="Arial" w:cs="Arial"/>
          <w:b/>
          <w:color w:val="000000"/>
          <w:sz w:val="24"/>
          <w:szCs w:val="24"/>
        </w:rPr>
      </w:pPr>
      <w:bookmarkStart w:id="43" w:name="_1t3h5sf" w:colFirst="0" w:colLast="0"/>
      <w:bookmarkEnd w:id="43"/>
      <w:r>
        <w:rPr>
          <w:rFonts w:ascii="Arial" w:eastAsia="Arial" w:hAnsi="Arial" w:cs="Arial"/>
          <w:b/>
          <w:color w:val="000000"/>
          <w:sz w:val="24"/>
          <w:szCs w:val="24"/>
        </w:rPr>
        <w:t>Objetivos</w:t>
      </w:r>
    </w:p>
    <w:p w14:paraId="3F16F591" w14:textId="77777777" w:rsidR="00D03389" w:rsidRPr="00511217" w:rsidRDefault="00D03389"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Este sistema facilitador tem como principal objetivo o controle das vendas, ou seja, reunir as principais</w:t>
      </w:r>
      <w:r w:rsidR="00C47095" w:rsidRPr="00511217">
        <w:rPr>
          <w:rFonts w:ascii="Arial" w:eastAsia="Arial" w:hAnsi="Arial" w:cs="Arial"/>
          <w:color w:val="000000"/>
          <w:sz w:val="24"/>
          <w:szCs w:val="24"/>
        </w:rPr>
        <w:t xml:space="preserve"> informações pertinentes a quem vendeu e as informações da venda como total de itens, valores e descontos. </w:t>
      </w:r>
    </w:p>
    <w:p w14:paraId="6ED7A253" w14:textId="2D284BDB" w:rsidR="00C47095" w:rsidRPr="00511217" w:rsidRDefault="00C47095" w:rsidP="007B6115">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A ideia é facilitar aos líderes de equipes de representantes comerciais a ter o controle do quanto e quais produtos que seus liderados vendem, segredando em duas áreas, o gerente que vai ter o controle dos produtos e das informações do mesmo, além de possuir o modo vendedor para lançar as vendas realizadas pelo mesmo, o líder também </w:t>
      </w:r>
      <w:r w:rsidR="007B6115">
        <w:rPr>
          <w:rFonts w:ascii="Arial" w:eastAsia="Arial" w:hAnsi="Arial" w:cs="Arial"/>
          <w:color w:val="000000"/>
          <w:sz w:val="24"/>
          <w:szCs w:val="24"/>
        </w:rPr>
        <w:t xml:space="preserve">terá o controle das informações </w:t>
      </w:r>
      <w:r w:rsidRPr="00511217">
        <w:rPr>
          <w:rFonts w:ascii="Arial" w:eastAsia="Arial" w:hAnsi="Arial" w:cs="Arial"/>
          <w:color w:val="000000"/>
          <w:sz w:val="24"/>
          <w:szCs w:val="24"/>
        </w:rPr>
        <w:t xml:space="preserve">pertinentes aos liderados. </w:t>
      </w:r>
    </w:p>
    <w:p w14:paraId="617B4482" w14:textId="0D939820" w:rsidR="00B514CA" w:rsidRDefault="00C47095" w:rsidP="009B37DD">
      <w:pPr>
        <w:keepNext/>
        <w:pBdr>
          <w:top w:val="nil"/>
          <w:left w:val="nil"/>
          <w:bottom w:val="nil"/>
          <w:right w:val="nil"/>
          <w:between w:val="nil"/>
        </w:pBdr>
        <w:spacing w:after="0" w:line="360" w:lineRule="auto"/>
        <w:ind w:firstLine="720"/>
        <w:rPr>
          <w:ins w:id="44" w:author="Fábio Junior" w:date="2018-10-30T03:09:00Z"/>
          <w:rFonts w:ascii="Arial" w:eastAsia="Arial" w:hAnsi="Arial" w:cs="Arial"/>
          <w:color w:val="000000"/>
          <w:sz w:val="24"/>
          <w:szCs w:val="24"/>
        </w:rPr>
      </w:pPr>
      <w:r w:rsidRPr="00511217">
        <w:rPr>
          <w:rFonts w:ascii="Arial" w:eastAsia="Arial" w:hAnsi="Arial" w:cs="Arial"/>
          <w:color w:val="000000"/>
          <w:sz w:val="24"/>
          <w:szCs w:val="24"/>
        </w:rPr>
        <w:t xml:space="preserve">Os liderados possuíram apenas três funções e são elas Vender, Consultar e alterar suas próprias informações pessoais cadastradas no sistema. O liderado </w:t>
      </w:r>
      <w:r w:rsidR="007B6115">
        <w:rPr>
          <w:rFonts w:ascii="Arial" w:eastAsia="Arial" w:hAnsi="Arial" w:cs="Arial"/>
          <w:color w:val="000000"/>
          <w:sz w:val="24"/>
          <w:szCs w:val="24"/>
        </w:rPr>
        <w:t>s</w:t>
      </w:r>
      <w:r w:rsidRPr="00511217">
        <w:rPr>
          <w:rFonts w:ascii="Arial" w:eastAsia="Arial" w:hAnsi="Arial" w:cs="Arial"/>
          <w:color w:val="000000"/>
          <w:sz w:val="24"/>
          <w:szCs w:val="24"/>
        </w:rPr>
        <w:t>ó terá acesso a essas funcionalidades quando o seu líder validar o cadastro do mesmo, já que o objetivo do sistema é o controle.</w:t>
      </w:r>
    </w:p>
    <w:p w14:paraId="723FBB12" w14:textId="77777777" w:rsidR="00B514CA" w:rsidRDefault="00B514CA">
      <w:pPr>
        <w:rPr>
          <w:ins w:id="45" w:author="Fábio Junior" w:date="2018-10-30T03:09:00Z"/>
          <w:rFonts w:ascii="Arial" w:eastAsia="Arial" w:hAnsi="Arial" w:cs="Arial"/>
          <w:color w:val="000000"/>
          <w:sz w:val="24"/>
          <w:szCs w:val="24"/>
        </w:rPr>
      </w:pPr>
      <w:ins w:id="46" w:author="Fábio Junior" w:date="2018-10-30T03:09:00Z">
        <w:r>
          <w:rPr>
            <w:rFonts w:ascii="Arial" w:eastAsia="Arial" w:hAnsi="Arial" w:cs="Arial"/>
            <w:color w:val="000000"/>
            <w:sz w:val="24"/>
            <w:szCs w:val="24"/>
          </w:rPr>
          <w:br w:type="page"/>
        </w:r>
      </w:ins>
    </w:p>
    <w:p w14:paraId="430ABA23" w14:textId="77777777" w:rsidR="00C47095" w:rsidRPr="00511217" w:rsidRDefault="00C47095" w:rsidP="00B514CA">
      <w:pPr>
        <w:keepNext/>
        <w:pBdr>
          <w:top w:val="nil"/>
          <w:left w:val="nil"/>
          <w:bottom w:val="nil"/>
          <w:right w:val="nil"/>
          <w:between w:val="nil"/>
        </w:pBdr>
        <w:spacing w:after="0" w:line="360" w:lineRule="auto"/>
        <w:rPr>
          <w:rFonts w:ascii="Arial" w:eastAsia="Arial" w:hAnsi="Arial" w:cs="Arial"/>
          <w:color w:val="000000"/>
          <w:sz w:val="24"/>
          <w:szCs w:val="24"/>
        </w:rPr>
        <w:pPrChange w:id="47" w:author="Fábio Junior" w:date="2018-10-30T03:09:00Z">
          <w:pPr>
            <w:keepNext/>
            <w:pBdr>
              <w:top w:val="nil"/>
              <w:left w:val="nil"/>
              <w:bottom w:val="nil"/>
              <w:right w:val="nil"/>
              <w:between w:val="nil"/>
            </w:pBdr>
            <w:spacing w:after="0" w:line="360" w:lineRule="auto"/>
            <w:ind w:firstLine="720"/>
          </w:pPr>
        </w:pPrChange>
      </w:pPr>
    </w:p>
    <w:p w14:paraId="50115169"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bookmarkStart w:id="48" w:name="_4d34og8" w:colFirst="0" w:colLast="0"/>
      <w:bookmarkEnd w:id="48"/>
      <w:r>
        <w:rPr>
          <w:rFonts w:ascii="Arial" w:eastAsia="Arial" w:hAnsi="Arial" w:cs="Arial"/>
          <w:b/>
          <w:color w:val="000000"/>
          <w:sz w:val="24"/>
          <w:szCs w:val="24"/>
        </w:rPr>
        <w:t>1 – Requerimentos Técnicos</w:t>
      </w:r>
    </w:p>
    <w:p w14:paraId="436D13E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49" w:name="_2s8eyo1" w:colFirst="0" w:colLast="0"/>
      <w:bookmarkEnd w:id="49"/>
      <w:r>
        <w:rPr>
          <w:rFonts w:ascii="Arial" w:eastAsia="Arial" w:hAnsi="Arial" w:cs="Arial"/>
          <w:b/>
          <w:color w:val="000000"/>
          <w:sz w:val="24"/>
          <w:szCs w:val="24"/>
        </w:rPr>
        <w:t>1.1 – Hardware</w:t>
      </w:r>
    </w:p>
    <w:p w14:paraId="4AA1F1FE"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50" w:name="_tnqh8o2w9egn" w:colFirst="0" w:colLast="0"/>
      <w:bookmarkEnd w:id="50"/>
      <w:r w:rsidRPr="00511217">
        <w:rPr>
          <w:rFonts w:ascii="Arial" w:hAnsi="Arial" w:cs="Arial"/>
          <w:sz w:val="24"/>
          <w:szCs w:val="24"/>
        </w:rPr>
        <w:t>Por se tratar de um sistema online, não há grandes requisitos de hardware, pois os navegadores não exigem grandes recursos para serem instalados. Os requisitos de hardware são diretamente relacionados com os requisitos para instalar os principais navegadores, são eles:</w:t>
      </w:r>
    </w:p>
    <w:p w14:paraId="41CD6C06"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51" w:name="_yvnkzquvqvjp" w:colFirst="0" w:colLast="0"/>
      <w:bookmarkEnd w:id="51"/>
      <w:r w:rsidRPr="00511217">
        <w:rPr>
          <w:rFonts w:ascii="Arial" w:hAnsi="Arial" w:cs="Arial"/>
          <w:sz w:val="24"/>
          <w:szCs w:val="24"/>
        </w:rPr>
        <w:t>Para o Google Chrome:</w:t>
      </w:r>
    </w:p>
    <w:p w14:paraId="00B5F85A" w14:textId="77777777" w:rsidR="00E20878" w:rsidRPr="00511217" w:rsidRDefault="000B0AE6" w:rsidP="00AD3A5B">
      <w:pPr>
        <w:keepNext/>
        <w:keepLines/>
        <w:pBdr>
          <w:top w:val="nil"/>
          <w:left w:val="nil"/>
          <w:bottom w:val="nil"/>
          <w:right w:val="nil"/>
          <w:between w:val="nil"/>
        </w:pBdr>
        <w:spacing w:before="200" w:after="0"/>
        <w:ind w:left="720"/>
        <w:rPr>
          <w:rFonts w:ascii="Arial" w:hAnsi="Arial" w:cs="Arial"/>
          <w:sz w:val="24"/>
          <w:szCs w:val="24"/>
        </w:rPr>
      </w:pPr>
      <w:bookmarkStart w:id="52" w:name="_2xwwhpmb8232" w:colFirst="0" w:colLast="0"/>
      <w:bookmarkEnd w:id="52"/>
      <w:r w:rsidRPr="00511217">
        <w:rPr>
          <w:rFonts w:ascii="Arial" w:hAnsi="Arial" w:cs="Arial"/>
          <w:sz w:val="24"/>
          <w:szCs w:val="24"/>
        </w:rPr>
        <w:t>No Windows e Linux:</w:t>
      </w:r>
    </w:p>
    <w:p w14:paraId="600543D3" w14:textId="77777777" w:rsidR="00E20878" w:rsidRPr="00511217" w:rsidRDefault="000B0AE6">
      <w:pPr>
        <w:keepNext/>
        <w:keepLines/>
        <w:numPr>
          <w:ilvl w:val="0"/>
          <w:numId w:val="8"/>
        </w:numPr>
        <w:pBdr>
          <w:top w:val="nil"/>
          <w:left w:val="nil"/>
          <w:bottom w:val="nil"/>
          <w:right w:val="nil"/>
          <w:between w:val="nil"/>
        </w:pBdr>
        <w:spacing w:before="200" w:after="0"/>
        <w:contextualSpacing/>
        <w:rPr>
          <w:rFonts w:ascii="Arial" w:hAnsi="Arial" w:cs="Arial"/>
          <w:sz w:val="24"/>
          <w:szCs w:val="24"/>
        </w:rPr>
      </w:pPr>
      <w:bookmarkStart w:id="53" w:name="_arzyxl14kv4s" w:colFirst="0" w:colLast="0"/>
      <w:bookmarkEnd w:id="53"/>
      <w:r w:rsidRPr="00511217">
        <w:rPr>
          <w:rFonts w:ascii="Arial" w:hAnsi="Arial" w:cs="Arial"/>
          <w:sz w:val="24"/>
          <w:szCs w:val="24"/>
        </w:rPr>
        <w:t>Processador Intel Pentium 4 ou posterior compatível com SSE2.</w:t>
      </w:r>
    </w:p>
    <w:p w14:paraId="4507D929"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54" w:name="_sqivh5eqpl2l" w:colFirst="0" w:colLast="0"/>
      <w:bookmarkEnd w:id="54"/>
      <w:r w:rsidRPr="00511217">
        <w:rPr>
          <w:rFonts w:ascii="Arial" w:hAnsi="Arial" w:cs="Arial"/>
          <w:sz w:val="24"/>
          <w:szCs w:val="24"/>
        </w:rPr>
        <w:t>Para o Mozilla Firefox:</w:t>
      </w:r>
    </w:p>
    <w:p w14:paraId="5922C13A"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55" w:name="_iy76kfnavxap" w:colFirst="0" w:colLast="0"/>
      <w:bookmarkEnd w:id="55"/>
      <w:r w:rsidRPr="00511217">
        <w:rPr>
          <w:rFonts w:ascii="Arial" w:hAnsi="Arial" w:cs="Arial"/>
          <w:sz w:val="24"/>
          <w:szCs w:val="24"/>
        </w:rPr>
        <w:t>No Windows:</w:t>
      </w:r>
    </w:p>
    <w:p w14:paraId="255BA4EA"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56" w:name="_quvx9ol36ko2" w:colFirst="0" w:colLast="0"/>
      <w:bookmarkEnd w:id="56"/>
      <w:r w:rsidRPr="00511217">
        <w:rPr>
          <w:rFonts w:ascii="Arial" w:hAnsi="Arial" w:cs="Arial"/>
          <w:sz w:val="24"/>
          <w:szCs w:val="24"/>
        </w:rPr>
        <w:t>Pentium 4 ou mais recente que suporte SSE2.</w:t>
      </w:r>
    </w:p>
    <w:p w14:paraId="47D26C7D"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57" w:name="_p6dvhzmqhzbg" w:colFirst="0" w:colLast="0"/>
      <w:bookmarkEnd w:id="57"/>
      <w:r w:rsidRPr="00511217">
        <w:rPr>
          <w:rFonts w:ascii="Arial" w:hAnsi="Arial" w:cs="Arial"/>
          <w:sz w:val="24"/>
          <w:szCs w:val="24"/>
        </w:rPr>
        <w:t>512 MB de RAM.</w:t>
      </w:r>
    </w:p>
    <w:p w14:paraId="6E98DC30" w14:textId="77777777" w:rsidR="00E20878" w:rsidRPr="00511217" w:rsidRDefault="000B0AE6">
      <w:pPr>
        <w:keepNext/>
        <w:keepLines/>
        <w:numPr>
          <w:ilvl w:val="0"/>
          <w:numId w:val="3"/>
        </w:numPr>
        <w:pBdr>
          <w:top w:val="nil"/>
          <w:left w:val="nil"/>
          <w:bottom w:val="nil"/>
          <w:right w:val="nil"/>
          <w:between w:val="nil"/>
        </w:pBdr>
        <w:spacing w:before="200" w:after="0"/>
        <w:contextualSpacing/>
        <w:rPr>
          <w:rFonts w:ascii="Arial" w:hAnsi="Arial" w:cs="Arial"/>
          <w:sz w:val="24"/>
          <w:szCs w:val="24"/>
        </w:rPr>
      </w:pPr>
      <w:bookmarkStart w:id="58" w:name="_cjthgfs1k6rg" w:colFirst="0" w:colLast="0"/>
      <w:bookmarkEnd w:id="58"/>
      <w:r w:rsidRPr="00511217">
        <w:rPr>
          <w:rFonts w:ascii="Arial" w:hAnsi="Arial" w:cs="Arial"/>
          <w:sz w:val="24"/>
          <w:szCs w:val="24"/>
        </w:rPr>
        <w:t>200 MB de espaço em disco.</w:t>
      </w:r>
    </w:p>
    <w:p w14:paraId="79440309" w14:textId="77777777" w:rsidR="00E20878" w:rsidRPr="00511217" w:rsidRDefault="000B0AE6">
      <w:pPr>
        <w:keepNext/>
        <w:keepLines/>
        <w:pBdr>
          <w:top w:val="nil"/>
          <w:left w:val="nil"/>
          <w:bottom w:val="nil"/>
          <w:right w:val="nil"/>
          <w:between w:val="nil"/>
        </w:pBdr>
        <w:spacing w:before="200" w:after="0"/>
        <w:ind w:left="720"/>
        <w:rPr>
          <w:rFonts w:ascii="Arial" w:hAnsi="Arial" w:cs="Arial"/>
          <w:sz w:val="24"/>
          <w:szCs w:val="24"/>
        </w:rPr>
      </w:pPr>
      <w:bookmarkStart w:id="59" w:name="_1ilugasal9pi" w:colFirst="0" w:colLast="0"/>
      <w:bookmarkEnd w:id="59"/>
      <w:r w:rsidRPr="00511217">
        <w:rPr>
          <w:rFonts w:ascii="Arial" w:hAnsi="Arial" w:cs="Arial"/>
          <w:sz w:val="24"/>
          <w:szCs w:val="24"/>
        </w:rPr>
        <w:t>No Mac OS X:</w:t>
      </w:r>
    </w:p>
    <w:p w14:paraId="41357C29"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60" w:name="_29fnvh55vd36" w:colFirst="0" w:colLast="0"/>
      <w:bookmarkEnd w:id="60"/>
      <w:r w:rsidRPr="00511217">
        <w:rPr>
          <w:rFonts w:ascii="Arial" w:hAnsi="Arial" w:cs="Arial"/>
          <w:sz w:val="24"/>
          <w:szCs w:val="24"/>
        </w:rPr>
        <w:t>Computador Macintosh com processador Intel x86.</w:t>
      </w:r>
    </w:p>
    <w:p w14:paraId="3BE90F88"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61" w:name="_r0gtaakj9t7u" w:colFirst="0" w:colLast="0"/>
      <w:bookmarkEnd w:id="61"/>
      <w:r w:rsidRPr="00511217">
        <w:rPr>
          <w:rFonts w:ascii="Arial" w:hAnsi="Arial" w:cs="Arial"/>
          <w:sz w:val="24"/>
          <w:szCs w:val="24"/>
        </w:rPr>
        <w:t>512 MB de RAM.</w:t>
      </w:r>
    </w:p>
    <w:p w14:paraId="770597B0" w14:textId="77777777" w:rsidR="00E20878" w:rsidRPr="00511217" w:rsidRDefault="000B0AE6">
      <w:pPr>
        <w:keepNext/>
        <w:keepLines/>
        <w:numPr>
          <w:ilvl w:val="0"/>
          <w:numId w:val="4"/>
        </w:numPr>
        <w:pBdr>
          <w:top w:val="nil"/>
          <w:left w:val="nil"/>
          <w:bottom w:val="nil"/>
          <w:right w:val="nil"/>
          <w:between w:val="nil"/>
        </w:pBdr>
        <w:spacing w:before="200" w:after="0"/>
        <w:contextualSpacing/>
        <w:rPr>
          <w:rFonts w:ascii="Arial" w:hAnsi="Arial" w:cs="Arial"/>
          <w:sz w:val="24"/>
          <w:szCs w:val="24"/>
        </w:rPr>
      </w:pPr>
      <w:bookmarkStart w:id="62" w:name="_jfn2s8sferqw" w:colFirst="0" w:colLast="0"/>
      <w:bookmarkEnd w:id="62"/>
      <w:r w:rsidRPr="00511217">
        <w:rPr>
          <w:rFonts w:ascii="Arial" w:hAnsi="Arial" w:cs="Arial"/>
          <w:sz w:val="24"/>
          <w:szCs w:val="24"/>
        </w:rPr>
        <w:t>200 MB de espaço em disco.</w:t>
      </w:r>
    </w:p>
    <w:p w14:paraId="2C993F7D" w14:textId="77777777" w:rsidR="00E20878" w:rsidRPr="00511217" w:rsidRDefault="000B0AE6">
      <w:pPr>
        <w:keepNext/>
        <w:keepLines/>
        <w:pBdr>
          <w:top w:val="nil"/>
          <w:left w:val="nil"/>
          <w:bottom w:val="nil"/>
          <w:right w:val="nil"/>
          <w:between w:val="nil"/>
        </w:pBdr>
        <w:spacing w:before="200" w:after="0"/>
        <w:rPr>
          <w:rFonts w:ascii="Arial" w:hAnsi="Arial" w:cs="Arial"/>
          <w:sz w:val="24"/>
          <w:szCs w:val="24"/>
        </w:rPr>
      </w:pPr>
      <w:bookmarkStart w:id="63" w:name="_ib5vkh9dthxl" w:colFirst="0" w:colLast="0"/>
      <w:bookmarkEnd w:id="63"/>
      <w:r w:rsidRPr="00511217">
        <w:rPr>
          <w:rFonts w:ascii="Arial" w:hAnsi="Arial" w:cs="Arial"/>
          <w:sz w:val="24"/>
          <w:szCs w:val="24"/>
        </w:rPr>
        <w:t>Segue a lista com os requisitos de hardware para o desenvolvimento do sistema:</w:t>
      </w:r>
    </w:p>
    <w:p w14:paraId="0E255E54"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64" w:name="_8kv2863kz2j8" w:colFirst="0" w:colLast="0"/>
      <w:bookmarkEnd w:id="64"/>
      <w:r w:rsidRPr="00511217">
        <w:rPr>
          <w:rFonts w:ascii="Arial" w:hAnsi="Arial" w:cs="Arial"/>
          <w:sz w:val="24"/>
          <w:szCs w:val="24"/>
        </w:rPr>
        <w:t>Processador Intel Celeron Quad-Core de 1.6 GHz ou equivalente.</w:t>
      </w:r>
    </w:p>
    <w:p w14:paraId="4AA06DAB" w14:textId="77777777" w:rsidR="00E20878" w:rsidRPr="00511217" w:rsidRDefault="000B0AE6">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bookmarkStart w:id="65" w:name="_yynklb8celas" w:colFirst="0" w:colLast="0"/>
      <w:bookmarkEnd w:id="65"/>
      <w:r w:rsidRPr="00511217">
        <w:rPr>
          <w:rFonts w:ascii="Arial" w:hAnsi="Arial" w:cs="Arial"/>
          <w:sz w:val="24"/>
          <w:szCs w:val="24"/>
        </w:rPr>
        <w:t>4 Gb de Memória RAM.</w:t>
      </w:r>
    </w:p>
    <w:p w14:paraId="079C18F5" w14:textId="77777777" w:rsidR="00DF4E91" w:rsidRPr="00511217" w:rsidRDefault="00DF4E91">
      <w:pPr>
        <w:keepNext/>
        <w:keepLines/>
        <w:numPr>
          <w:ilvl w:val="0"/>
          <w:numId w:val="5"/>
        </w:numPr>
        <w:pBdr>
          <w:top w:val="nil"/>
          <w:left w:val="nil"/>
          <w:bottom w:val="nil"/>
          <w:right w:val="nil"/>
          <w:between w:val="nil"/>
        </w:pBdr>
        <w:spacing w:before="200" w:after="0"/>
        <w:contextualSpacing/>
        <w:rPr>
          <w:rFonts w:ascii="Arial" w:hAnsi="Arial" w:cs="Arial"/>
          <w:sz w:val="24"/>
          <w:szCs w:val="24"/>
        </w:rPr>
      </w:pPr>
      <w:r w:rsidRPr="00511217">
        <w:rPr>
          <w:rFonts w:ascii="Arial" w:hAnsi="Arial" w:cs="Arial"/>
          <w:sz w:val="24"/>
          <w:szCs w:val="24"/>
        </w:rPr>
        <w:t>Recomendado: 2 monitores.</w:t>
      </w:r>
    </w:p>
    <w:p w14:paraId="0A762EB2" w14:textId="77777777" w:rsidR="00AD3A5B" w:rsidRDefault="00AD3A5B" w:rsidP="00AD3A5B">
      <w:pPr>
        <w:keepNext/>
        <w:keepLines/>
        <w:pBdr>
          <w:top w:val="nil"/>
          <w:left w:val="nil"/>
          <w:bottom w:val="nil"/>
          <w:right w:val="nil"/>
          <w:between w:val="nil"/>
        </w:pBdr>
        <w:spacing w:before="200" w:after="0"/>
        <w:contextualSpacing/>
        <w:rPr>
          <w:b/>
        </w:rPr>
      </w:pPr>
    </w:p>
    <w:p w14:paraId="72EA2546" w14:textId="77777777" w:rsidR="00AD3A5B" w:rsidRDefault="00AD3A5B" w:rsidP="00AD3A5B">
      <w:pPr>
        <w:keepNext/>
        <w:keepLines/>
        <w:pBdr>
          <w:top w:val="nil"/>
          <w:left w:val="nil"/>
          <w:bottom w:val="nil"/>
          <w:right w:val="nil"/>
          <w:between w:val="nil"/>
        </w:pBdr>
        <w:spacing w:before="200" w:after="0"/>
        <w:contextualSpacing/>
        <w:rPr>
          <w:b/>
        </w:rPr>
      </w:pPr>
    </w:p>
    <w:p w14:paraId="1BA4DAA1" w14:textId="77777777" w:rsidR="00AD3A5B" w:rsidRDefault="00AD3A5B" w:rsidP="00AD3A5B">
      <w:pPr>
        <w:keepNext/>
        <w:keepLines/>
        <w:pBdr>
          <w:top w:val="nil"/>
          <w:left w:val="nil"/>
          <w:bottom w:val="nil"/>
          <w:right w:val="nil"/>
          <w:between w:val="nil"/>
        </w:pBdr>
        <w:spacing w:before="200" w:after="0"/>
        <w:contextualSpacing/>
        <w:rPr>
          <w:b/>
        </w:rPr>
      </w:pPr>
    </w:p>
    <w:p w14:paraId="1E64110E" w14:textId="77777777" w:rsidR="00AD3A5B" w:rsidRDefault="00AD3A5B" w:rsidP="00AD3A5B">
      <w:pPr>
        <w:keepNext/>
        <w:keepLines/>
        <w:pBdr>
          <w:top w:val="nil"/>
          <w:left w:val="nil"/>
          <w:bottom w:val="nil"/>
          <w:right w:val="nil"/>
          <w:between w:val="nil"/>
        </w:pBdr>
        <w:spacing w:before="200" w:after="0"/>
        <w:contextualSpacing/>
        <w:rPr>
          <w:b/>
        </w:rPr>
      </w:pPr>
    </w:p>
    <w:p w14:paraId="7FEF1342" w14:textId="77777777" w:rsidR="00AD3A5B" w:rsidRDefault="00AD3A5B" w:rsidP="00AD3A5B">
      <w:pPr>
        <w:keepNext/>
        <w:keepLines/>
        <w:pBdr>
          <w:top w:val="nil"/>
          <w:left w:val="nil"/>
          <w:bottom w:val="nil"/>
          <w:right w:val="nil"/>
          <w:between w:val="nil"/>
        </w:pBdr>
        <w:spacing w:before="200" w:after="0"/>
        <w:contextualSpacing/>
        <w:rPr>
          <w:b/>
        </w:rPr>
      </w:pPr>
    </w:p>
    <w:p w14:paraId="11C2CEA1" w14:textId="77777777" w:rsidR="00AD3A5B" w:rsidRDefault="00AD3A5B" w:rsidP="00AD3A5B">
      <w:pPr>
        <w:keepNext/>
        <w:keepLines/>
        <w:pBdr>
          <w:top w:val="nil"/>
          <w:left w:val="nil"/>
          <w:bottom w:val="nil"/>
          <w:right w:val="nil"/>
          <w:between w:val="nil"/>
        </w:pBdr>
        <w:spacing w:before="200" w:after="0"/>
        <w:contextualSpacing/>
        <w:rPr>
          <w:b/>
        </w:rPr>
      </w:pPr>
    </w:p>
    <w:p w14:paraId="797DAF81" w14:textId="77777777" w:rsidR="00AD3A5B" w:rsidRDefault="00AD3A5B" w:rsidP="00AD3A5B">
      <w:pPr>
        <w:keepNext/>
        <w:keepLines/>
        <w:pBdr>
          <w:top w:val="nil"/>
          <w:left w:val="nil"/>
          <w:bottom w:val="nil"/>
          <w:right w:val="nil"/>
          <w:between w:val="nil"/>
        </w:pBdr>
        <w:spacing w:before="200" w:after="0"/>
        <w:contextualSpacing/>
        <w:rPr>
          <w:b/>
        </w:rPr>
      </w:pPr>
    </w:p>
    <w:p w14:paraId="65C2F0D5" w14:textId="77777777" w:rsidR="00AD3A5B" w:rsidRDefault="00AD3A5B" w:rsidP="00AD3A5B">
      <w:pPr>
        <w:keepNext/>
        <w:keepLines/>
        <w:pBdr>
          <w:top w:val="nil"/>
          <w:left w:val="nil"/>
          <w:bottom w:val="nil"/>
          <w:right w:val="nil"/>
          <w:between w:val="nil"/>
        </w:pBdr>
        <w:spacing w:before="200" w:after="0"/>
        <w:contextualSpacing/>
        <w:rPr>
          <w:b/>
        </w:rPr>
      </w:pPr>
    </w:p>
    <w:p w14:paraId="029DF6B8" w14:textId="77777777" w:rsidR="00AD3A5B" w:rsidRDefault="00AD3A5B" w:rsidP="00AD3A5B">
      <w:pPr>
        <w:keepNext/>
        <w:keepLines/>
        <w:pBdr>
          <w:top w:val="nil"/>
          <w:left w:val="nil"/>
          <w:bottom w:val="nil"/>
          <w:right w:val="nil"/>
          <w:between w:val="nil"/>
        </w:pBdr>
        <w:spacing w:before="200" w:after="0"/>
        <w:contextualSpacing/>
        <w:rPr>
          <w:b/>
        </w:rPr>
      </w:pPr>
    </w:p>
    <w:p w14:paraId="010EB46F" w14:textId="77777777" w:rsidR="00AD3A5B" w:rsidRDefault="00AD3A5B" w:rsidP="00AD3A5B">
      <w:pPr>
        <w:keepNext/>
        <w:keepLines/>
        <w:pBdr>
          <w:top w:val="nil"/>
          <w:left w:val="nil"/>
          <w:bottom w:val="nil"/>
          <w:right w:val="nil"/>
          <w:between w:val="nil"/>
        </w:pBdr>
        <w:spacing w:before="200" w:after="0"/>
        <w:contextualSpacing/>
        <w:rPr>
          <w:b/>
        </w:rPr>
      </w:pPr>
    </w:p>
    <w:p w14:paraId="2C2CB3A9" w14:textId="77777777" w:rsidR="00AD3A5B" w:rsidRDefault="00AD3A5B" w:rsidP="00AD3A5B">
      <w:pPr>
        <w:keepNext/>
        <w:keepLines/>
        <w:pBdr>
          <w:top w:val="nil"/>
          <w:left w:val="nil"/>
          <w:bottom w:val="nil"/>
          <w:right w:val="nil"/>
          <w:between w:val="nil"/>
        </w:pBdr>
        <w:spacing w:before="200" w:after="0"/>
        <w:contextualSpacing/>
        <w:rPr>
          <w:b/>
        </w:rPr>
      </w:pPr>
    </w:p>
    <w:p w14:paraId="0B8D23B6" w14:textId="77777777" w:rsidR="00AD3A5B" w:rsidRDefault="00AD3A5B" w:rsidP="00AD3A5B">
      <w:pPr>
        <w:keepNext/>
        <w:keepLines/>
        <w:pBdr>
          <w:top w:val="nil"/>
          <w:left w:val="nil"/>
          <w:bottom w:val="nil"/>
          <w:right w:val="nil"/>
          <w:between w:val="nil"/>
        </w:pBdr>
        <w:spacing w:before="200" w:after="0"/>
        <w:contextualSpacing/>
        <w:rPr>
          <w:b/>
        </w:rPr>
      </w:pPr>
    </w:p>
    <w:p w14:paraId="78DD2796" w14:textId="77777777" w:rsidR="00FF3E3B" w:rsidRDefault="00FF3E3B">
      <w:pPr>
        <w:keepNext/>
        <w:keepLines/>
        <w:pBdr>
          <w:top w:val="nil"/>
          <w:left w:val="nil"/>
          <w:bottom w:val="nil"/>
          <w:right w:val="nil"/>
          <w:between w:val="nil"/>
        </w:pBdr>
        <w:spacing w:before="200" w:after="0"/>
        <w:rPr>
          <w:rFonts w:ascii="Arial" w:eastAsia="Arial" w:hAnsi="Arial" w:cs="Arial"/>
          <w:b/>
          <w:color w:val="000000"/>
          <w:sz w:val="24"/>
          <w:szCs w:val="24"/>
        </w:rPr>
      </w:pPr>
    </w:p>
    <w:p w14:paraId="2154A970" w14:textId="77777777" w:rsidR="00B514CA" w:rsidRDefault="00B514CA">
      <w:pPr>
        <w:keepNext/>
        <w:keepLines/>
        <w:pBdr>
          <w:top w:val="nil"/>
          <w:left w:val="nil"/>
          <w:bottom w:val="nil"/>
          <w:right w:val="nil"/>
          <w:between w:val="nil"/>
        </w:pBdr>
        <w:spacing w:before="200" w:after="0"/>
        <w:rPr>
          <w:ins w:id="66" w:author="Fábio Junior" w:date="2018-10-30T03:09:00Z"/>
          <w:rFonts w:ascii="Arial" w:eastAsia="Arial" w:hAnsi="Arial" w:cs="Arial"/>
          <w:b/>
          <w:color w:val="000000"/>
          <w:sz w:val="24"/>
          <w:szCs w:val="24"/>
        </w:rPr>
      </w:pPr>
    </w:p>
    <w:p w14:paraId="409FA4E8" w14:textId="77777777" w:rsidR="00E20878" w:rsidRDefault="000B0AE6">
      <w:pPr>
        <w:keepNext/>
        <w:keepLines/>
        <w:pBdr>
          <w:top w:val="nil"/>
          <w:left w:val="nil"/>
          <w:bottom w:val="nil"/>
          <w:right w:val="nil"/>
          <w:between w:val="nil"/>
        </w:pBdr>
        <w:spacing w:before="200" w:after="0"/>
        <w:rPr>
          <w:rFonts w:ascii="Arial" w:eastAsia="Arial" w:hAnsi="Arial" w:cs="Arial"/>
          <w:b/>
          <w:sz w:val="24"/>
          <w:szCs w:val="24"/>
        </w:rPr>
      </w:pPr>
      <w:r>
        <w:rPr>
          <w:rFonts w:ascii="Arial" w:eastAsia="Arial" w:hAnsi="Arial" w:cs="Arial"/>
          <w:b/>
          <w:color w:val="000000"/>
          <w:sz w:val="24"/>
          <w:szCs w:val="24"/>
        </w:rPr>
        <w:t>1.2 – Software</w:t>
      </w:r>
    </w:p>
    <w:p w14:paraId="47861D11" w14:textId="77777777" w:rsidR="00E20878" w:rsidRDefault="00E20878"/>
    <w:p w14:paraId="7F15E545" w14:textId="77777777" w:rsidR="00E20878" w:rsidRPr="00511217" w:rsidRDefault="000B0AE6" w:rsidP="009B37DD">
      <w:pPr>
        <w:ind w:firstLine="720"/>
        <w:rPr>
          <w:rFonts w:ascii="Arial" w:hAnsi="Arial" w:cs="Arial"/>
          <w:sz w:val="24"/>
          <w:szCs w:val="24"/>
        </w:rPr>
      </w:pPr>
      <w:r w:rsidRPr="00511217">
        <w:rPr>
          <w:rFonts w:ascii="Arial" w:hAnsi="Arial" w:cs="Arial"/>
          <w:sz w:val="24"/>
          <w:szCs w:val="24"/>
        </w:rPr>
        <w:t>Assim como os requisitos de Hardware, os requisitos de Software não são inacessíveis para a grande maioria dos usuários do sistema.</w:t>
      </w:r>
    </w:p>
    <w:p w14:paraId="06098EF1" w14:textId="216F8764" w:rsidR="00E20878" w:rsidRPr="00511217" w:rsidRDefault="000B0AE6" w:rsidP="009B37DD">
      <w:pPr>
        <w:ind w:firstLine="720"/>
        <w:rPr>
          <w:rFonts w:ascii="Arial" w:hAnsi="Arial" w:cs="Arial"/>
          <w:sz w:val="24"/>
          <w:szCs w:val="24"/>
        </w:rPr>
      </w:pPr>
      <w:r w:rsidRPr="00511217">
        <w:rPr>
          <w:rFonts w:ascii="Arial" w:hAnsi="Arial" w:cs="Arial"/>
          <w:sz w:val="24"/>
          <w:szCs w:val="24"/>
        </w:rPr>
        <w:t xml:space="preserve">O principal de software é possui alguns </w:t>
      </w:r>
      <w:r w:rsidR="009B37DD" w:rsidRPr="00511217">
        <w:rPr>
          <w:rFonts w:ascii="Arial" w:hAnsi="Arial" w:cs="Arial"/>
          <w:sz w:val="24"/>
          <w:szCs w:val="24"/>
        </w:rPr>
        <w:t>desses navegadores</w:t>
      </w:r>
      <w:r w:rsidRPr="00511217">
        <w:rPr>
          <w:rFonts w:ascii="Arial" w:hAnsi="Arial" w:cs="Arial"/>
          <w:sz w:val="24"/>
          <w:szCs w:val="24"/>
        </w:rPr>
        <w:t>: Google Chrome ou Mozilla Firefox.</w:t>
      </w:r>
    </w:p>
    <w:p w14:paraId="37BD653B"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Para utilizar o sistema no navegador Google Chrome é necessário possuir alguns dos sistemas operacionais a seguir:</w:t>
      </w:r>
    </w:p>
    <w:p w14:paraId="77E14C51" w14:textId="77777777" w:rsidR="00E20878" w:rsidRPr="00511217" w:rsidRDefault="000B0AE6">
      <w:pPr>
        <w:numPr>
          <w:ilvl w:val="0"/>
          <w:numId w:val="7"/>
        </w:numPr>
        <w:contextualSpacing/>
        <w:rPr>
          <w:rFonts w:ascii="Arial" w:hAnsi="Arial" w:cs="Arial"/>
          <w:sz w:val="24"/>
          <w:szCs w:val="24"/>
          <w:lang w:val="en-US"/>
        </w:rPr>
      </w:pPr>
      <w:r w:rsidRPr="00511217">
        <w:rPr>
          <w:rFonts w:ascii="Arial" w:hAnsi="Arial" w:cs="Arial"/>
          <w:sz w:val="24"/>
          <w:szCs w:val="24"/>
          <w:lang w:val="en-US"/>
        </w:rPr>
        <w:t>Windows 7, Windows 8, Windows 8.1, Windows 10 ou versão posterior.</w:t>
      </w:r>
    </w:p>
    <w:p w14:paraId="1939AEFF"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Windows Server 2008 R2, o Windows Server 2012, o Windows Server 2012 R2 ou o Windows Server 2016.</w:t>
      </w:r>
    </w:p>
    <w:p w14:paraId="54FB31F2"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Mac OS X Yosemite 10.10 ou versão posterior.</w:t>
      </w:r>
    </w:p>
    <w:p w14:paraId="43B7EB6D" w14:textId="77777777" w:rsidR="00E20878" w:rsidRPr="00511217" w:rsidRDefault="000B0AE6">
      <w:pPr>
        <w:numPr>
          <w:ilvl w:val="0"/>
          <w:numId w:val="7"/>
        </w:numPr>
        <w:contextualSpacing/>
        <w:rPr>
          <w:rFonts w:ascii="Arial" w:hAnsi="Arial" w:cs="Arial"/>
          <w:sz w:val="24"/>
          <w:szCs w:val="24"/>
        </w:rPr>
      </w:pPr>
      <w:r w:rsidRPr="00511217">
        <w:rPr>
          <w:rFonts w:ascii="Arial" w:hAnsi="Arial" w:cs="Arial"/>
          <w:sz w:val="24"/>
          <w:szCs w:val="24"/>
        </w:rPr>
        <w:t>Debian 8+, openSUSE 13.3+, Fedora Linux 24+ ou Ubuntu 14.04+ de 64 bits.</w:t>
      </w:r>
    </w:p>
    <w:p w14:paraId="01CF9EA0" w14:textId="77777777" w:rsidR="00E20878" w:rsidRPr="00511217" w:rsidRDefault="00E20878">
      <w:pPr>
        <w:rPr>
          <w:rFonts w:ascii="Arial" w:hAnsi="Arial" w:cs="Arial"/>
          <w:sz w:val="24"/>
          <w:szCs w:val="24"/>
        </w:rPr>
      </w:pPr>
    </w:p>
    <w:p w14:paraId="1505146E" w14:textId="77777777" w:rsidR="00E20878" w:rsidRPr="00511217" w:rsidRDefault="000B0AE6" w:rsidP="009B37DD">
      <w:pPr>
        <w:ind w:firstLine="360"/>
        <w:rPr>
          <w:rFonts w:ascii="Arial" w:hAnsi="Arial" w:cs="Arial"/>
          <w:sz w:val="24"/>
          <w:szCs w:val="24"/>
        </w:rPr>
      </w:pPr>
      <w:r w:rsidRPr="00511217">
        <w:rPr>
          <w:rFonts w:ascii="Arial" w:hAnsi="Arial" w:cs="Arial"/>
          <w:sz w:val="24"/>
          <w:szCs w:val="24"/>
        </w:rPr>
        <w:t>Para utilizar o sistema no navegador Mozilla Firefox é necessário possuir alguns dos sistemas operacionais a seguir:</w:t>
      </w:r>
    </w:p>
    <w:p w14:paraId="7EED6B32"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lang w:val="en-US"/>
        </w:rPr>
        <w:t xml:space="preserve">Windows XP SP2, Windows Vista, Windows 7, Windows 8 ou o Windows 10. </w:t>
      </w:r>
      <w:r w:rsidRPr="00511217">
        <w:rPr>
          <w:rFonts w:ascii="Arial" w:hAnsi="Arial" w:cs="Arial"/>
          <w:sz w:val="24"/>
          <w:szCs w:val="24"/>
        </w:rPr>
        <w:t>OBS: para utilizar a versão de 64 bits é necessário o Windows 7 ou posterior.</w:t>
      </w:r>
    </w:p>
    <w:p w14:paraId="7536469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Mac OS X 10.6 (Snow Leopard) ou posterior.</w:t>
      </w:r>
    </w:p>
    <w:p w14:paraId="3E3ED836" w14:textId="77777777" w:rsidR="00E20878" w:rsidRPr="00511217" w:rsidRDefault="000B0AE6">
      <w:pPr>
        <w:numPr>
          <w:ilvl w:val="0"/>
          <w:numId w:val="6"/>
        </w:numPr>
        <w:contextualSpacing/>
        <w:rPr>
          <w:rFonts w:ascii="Arial" w:hAnsi="Arial" w:cs="Arial"/>
          <w:sz w:val="24"/>
          <w:szCs w:val="24"/>
        </w:rPr>
      </w:pPr>
      <w:r w:rsidRPr="00511217">
        <w:rPr>
          <w:rFonts w:ascii="Arial" w:hAnsi="Arial" w:cs="Arial"/>
          <w:sz w:val="24"/>
          <w:szCs w:val="24"/>
        </w:rPr>
        <w:t>Distribuições Linux podem exigir requisitos diferentes.</w:t>
      </w:r>
    </w:p>
    <w:p w14:paraId="0BF962DE" w14:textId="77777777" w:rsidR="00E20878" w:rsidRPr="00511217" w:rsidRDefault="00E20878">
      <w:pPr>
        <w:rPr>
          <w:rFonts w:ascii="Arial" w:hAnsi="Arial" w:cs="Arial"/>
          <w:sz w:val="24"/>
          <w:szCs w:val="24"/>
        </w:rPr>
      </w:pPr>
    </w:p>
    <w:p w14:paraId="79528A8E" w14:textId="77777777" w:rsidR="00E20878" w:rsidRPr="00511217" w:rsidRDefault="000B0AE6">
      <w:pPr>
        <w:rPr>
          <w:rFonts w:ascii="Arial" w:hAnsi="Arial" w:cs="Arial"/>
          <w:sz w:val="24"/>
          <w:szCs w:val="24"/>
        </w:rPr>
      </w:pPr>
      <w:r w:rsidRPr="00511217">
        <w:rPr>
          <w:rFonts w:ascii="Arial" w:hAnsi="Arial" w:cs="Arial"/>
          <w:sz w:val="24"/>
          <w:szCs w:val="24"/>
        </w:rPr>
        <w:t>Segue a lista com os requisitos de software para o desenvolvimento do sistema:</w:t>
      </w:r>
    </w:p>
    <w:p w14:paraId="6E9A545B" w14:textId="77777777" w:rsidR="00E20878" w:rsidRPr="00511217" w:rsidRDefault="000B0AE6">
      <w:pPr>
        <w:rPr>
          <w:rFonts w:ascii="Arial" w:hAnsi="Arial" w:cs="Arial"/>
          <w:sz w:val="24"/>
          <w:szCs w:val="24"/>
        </w:rPr>
      </w:pPr>
      <w:r w:rsidRPr="00511217">
        <w:rPr>
          <w:rFonts w:ascii="Arial" w:hAnsi="Arial" w:cs="Arial"/>
          <w:sz w:val="24"/>
          <w:szCs w:val="24"/>
        </w:rPr>
        <w:t>No que diz respeito à sistema operacional:</w:t>
      </w:r>
    </w:p>
    <w:p w14:paraId="31A3211E"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Windows 7 ou posterior.</w:t>
      </w:r>
    </w:p>
    <w:p w14:paraId="5A3A51B1"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Qualquer distribuição Linux. Recomendado:  Ubuntu/Debian.</w:t>
      </w:r>
    </w:p>
    <w:p w14:paraId="0A5CCC52" w14:textId="77777777" w:rsidR="00E20878" w:rsidRPr="00511217" w:rsidRDefault="000B0AE6">
      <w:pPr>
        <w:numPr>
          <w:ilvl w:val="0"/>
          <w:numId w:val="1"/>
        </w:numPr>
        <w:contextualSpacing/>
        <w:rPr>
          <w:rFonts w:ascii="Arial" w:hAnsi="Arial" w:cs="Arial"/>
          <w:sz w:val="24"/>
          <w:szCs w:val="24"/>
        </w:rPr>
      </w:pPr>
      <w:r w:rsidRPr="00511217">
        <w:rPr>
          <w:rFonts w:ascii="Arial" w:hAnsi="Arial" w:cs="Arial"/>
          <w:sz w:val="24"/>
          <w:szCs w:val="24"/>
        </w:rPr>
        <w:t>Mac OS X 10.10 ou posterior.</w:t>
      </w:r>
    </w:p>
    <w:p w14:paraId="2517112D" w14:textId="77777777" w:rsidR="00E20878" w:rsidRPr="00511217" w:rsidRDefault="000B0AE6">
      <w:pPr>
        <w:rPr>
          <w:rFonts w:ascii="Arial" w:hAnsi="Arial" w:cs="Arial"/>
          <w:sz w:val="24"/>
          <w:szCs w:val="24"/>
        </w:rPr>
      </w:pPr>
      <w:r w:rsidRPr="00511217">
        <w:rPr>
          <w:rFonts w:ascii="Arial" w:hAnsi="Arial" w:cs="Arial"/>
          <w:sz w:val="24"/>
          <w:szCs w:val="24"/>
        </w:rPr>
        <w:t>No que diz respeito à softwares instalados:</w:t>
      </w:r>
    </w:p>
    <w:p w14:paraId="00FAA559"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PHP 7.0 ou posterior.</w:t>
      </w:r>
    </w:p>
    <w:p w14:paraId="2AA5EB13"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MySQL 5.7 ou posterior.</w:t>
      </w:r>
    </w:p>
    <w:p w14:paraId="3A380408"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Editor de texto. Recomendado: Sublime Text 3.</w:t>
      </w:r>
    </w:p>
    <w:p w14:paraId="11FF7ADE"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Google Chrome.</w:t>
      </w:r>
    </w:p>
    <w:p w14:paraId="11194B40"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Mozilla Firefox.</w:t>
      </w:r>
    </w:p>
    <w:p w14:paraId="12689D5C" w14:textId="77777777" w:rsidR="00E20878" w:rsidRPr="00511217" w:rsidRDefault="000B0AE6">
      <w:pPr>
        <w:numPr>
          <w:ilvl w:val="0"/>
          <w:numId w:val="2"/>
        </w:numPr>
        <w:contextualSpacing/>
        <w:rPr>
          <w:rFonts w:ascii="Arial" w:hAnsi="Arial" w:cs="Arial"/>
          <w:sz w:val="24"/>
          <w:szCs w:val="24"/>
        </w:rPr>
      </w:pPr>
      <w:r w:rsidRPr="00511217">
        <w:rPr>
          <w:rFonts w:ascii="Arial" w:hAnsi="Arial" w:cs="Arial"/>
          <w:sz w:val="24"/>
          <w:szCs w:val="24"/>
        </w:rPr>
        <w:t xml:space="preserve">Há também os pacotes AMP (Apache, MySQL/MariaDB, PHP/Perl) como o XAMPP, LAMP e WAMP. </w:t>
      </w:r>
    </w:p>
    <w:p w14:paraId="03F3003B" w14:textId="77777777" w:rsidR="00AD3A5B" w:rsidRDefault="00AD3A5B">
      <w:pPr>
        <w:keepNext/>
        <w:pBdr>
          <w:top w:val="nil"/>
          <w:left w:val="nil"/>
          <w:bottom w:val="nil"/>
          <w:right w:val="nil"/>
          <w:between w:val="nil"/>
        </w:pBdr>
        <w:spacing w:before="240" w:after="60"/>
        <w:rPr>
          <w:rFonts w:ascii="Arial" w:eastAsia="Arial" w:hAnsi="Arial" w:cs="Arial"/>
          <w:b/>
          <w:color w:val="000000"/>
          <w:sz w:val="24"/>
          <w:szCs w:val="24"/>
        </w:rPr>
      </w:pPr>
      <w:bookmarkStart w:id="67" w:name="_3rdcrjn" w:colFirst="0" w:colLast="0"/>
      <w:bookmarkEnd w:id="67"/>
    </w:p>
    <w:p w14:paraId="1C5C87C4"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2 – Ferramentas utilizadas para o desenvolvimento</w:t>
      </w:r>
    </w:p>
    <w:p w14:paraId="24D123C0"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68" w:name="_26in1rg" w:colFirst="0" w:colLast="0"/>
      <w:bookmarkEnd w:id="68"/>
      <w:r>
        <w:rPr>
          <w:rFonts w:ascii="Arial" w:eastAsia="Arial" w:hAnsi="Arial" w:cs="Arial"/>
          <w:b/>
          <w:color w:val="000000"/>
          <w:sz w:val="24"/>
          <w:szCs w:val="24"/>
        </w:rPr>
        <w:t xml:space="preserve">2.1 – Linguagem </w:t>
      </w:r>
    </w:p>
    <w:p w14:paraId="06554369" w14:textId="77777777" w:rsidR="00885AF5" w:rsidRPr="00511217" w:rsidRDefault="00DF4E91" w:rsidP="009B37DD">
      <w:pPr>
        <w:keepNext/>
        <w:keepLines/>
        <w:pBdr>
          <w:top w:val="nil"/>
          <w:left w:val="nil"/>
          <w:bottom w:val="nil"/>
          <w:right w:val="nil"/>
          <w:between w:val="nil"/>
        </w:pBdr>
        <w:spacing w:after="0"/>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No que se diz respeito às linguagens utilizadas no </w:t>
      </w:r>
      <w:r w:rsidR="00026E23" w:rsidRPr="00511217">
        <w:rPr>
          <w:rFonts w:ascii="Arial" w:eastAsia="Arial" w:hAnsi="Arial" w:cs="Arial"/>
          <w:color w:val="000000"/>
          <w:sz w:val="24"/>
          <w:szCs w:val="24"/>
        </w:rPr>
        <w:t>desenvolvimento do EasySell</w:t>
      </w:r>
      <w:r w:rsidRPr="00511217">
        <w:rPr>
          <w:rFonts w:ascii="Arial" w:eastAsia="Arial" w:hAnsi="Arial" w:cs="Arial"/>
          <w:color w:val="000000"/>
          <w:sz w:val="24"/>
          <w:szCs w:val="24"/>
        </w:rPr>
        <w:t xml:space="preserve"> temos</w:t>
      </w:r>
      <w:r w:rsidR="00026E23" w:rsidRPr="00511217">
        <w:rPr>
          <w:rFonts w:ascii="Arial" w:eastAsia="Arial" w:hAnsi="Arial" w:cs="Arial"/>
          <w:color w:val="000000"/>
          <w:sz w:val="24"/>
          <w:szCs w:val="24"/>
        </w:rPr>
        <w:t>:</w:t>
      </w:r>
    </w:p>
    <w:p w14:paraId="1007D1A3" w14:textId="77777777" w:rsidR="00885AF5" w:rsidRPr="00511217" w:rsidRDefault="00885AF5" w:rsidP="00885AF5">
      <w:pPr>
        <w:keepNext/>
        <w:keepLines/>
        <w:pBdr>
          <w:top w:val="nil"/>
          <w:left w:val="nil"/>
          <w:bottom w:val="nil"/>
          <w:right w:val="nil"/>
          <w:between w:val="nil"/>
        </w:pBdr>
        <w:spacing w:after="0"/>
        <w:rPr>
          <w:rFonts w:ascii="Arial" w:eastAsia="Arial" w:hAnsi="Arial" w:cs="Arial"/>
          <w:color w:val="000000"/>
          <w:sz w:val="24"/>
          <w:szCs w:val="24"/>
        </w:rPr>
      </w:pPr>
    </w:p>
    <w:p w14:paraId="47A2B0A4" w14:textId="043EF60D" w:rsidR="00885AF5" w:rsidRDefault="00026E23"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F4E91" w:rsidRPr="00511217">
        <w:rPr>
          <w:rFonts w:ascii="Arial" w:eastAsia="Arial" w:hAnsi="Arial" w:cs="Arial"/>
          <w:color w:val="000000"/>
          <w:sz w:val="24"/>
          <w:szCs w:val="24"/>
        </w:rPr>
        <w:t xml:space="preserve">HTML5 (Hyper Text Markup Language), </w:t>
      </w:r>
      <w:r w:rsidR="00890A18" w:rsidRPr="00511217">
        <w:rPr>
          <w:rFonts w:ascii="Arial" w:eastAsia="Arial" w:hAnsi="Arial" w:cs="Arial"/>
          <w:color w:val="000000"/>
          <w:sz w:val="24"/>
          <w:szCs w:val="24"/>
        </w:rPr>
        <w:t xml:space="preserve">esta linguagem de marcação de hypertexto é a linguagem principal quando se trata da criação e estruturação das páginas web, pois essa linguagem é que permite a determinação do que </w:t>
      </w:r>
      <w:r w:rsidR="00040672" w:rsidRPr="00511217">
        <w:rPr>
          <w:rFonts w:ascii="Arial" w:eastAsia="Arial" w:hAnsi="Arial" w:cs="Arial"/>
          <w:color w:val="000000"/>
          <w:sz w:val="24"/>
          <w:szCs w:val="24"/>
        </w:rPr>
        <w:t xml:space="preserve">é um elemento </w:t>
      </w:r>
      <w:r w:rsidR="00890A18" w:rsidRPr="00511217">
        <w:rPr>
          <w:rFonts w:ascii="Arial" w:eastAsia="Arial" w:hAnsi="Arial" w:cs="Arial"/>
          <w:color w:val="000000"/>
          <w:sz w:val="24"/>
          <w:szCs w:val="24"/>
        </w:rPr>
        <w:t>imagem, do que é um elemento parágrafo, do que é uma sessão entre todos os demais elementos visuais dentro do site. Como essa linguagem permite isso? Através do que é denominado TAG</w:t>
      </w:r>
      <w:r w:rsidR="00040672" w:rsidRPr="00511217">
        <w:rPr>
          <w:rFonts w:ascii="Arial" w:eastAsia="Arial" w:hAnsi="Arial" w:cs="Arial"/>
          <w:color w:val="000000"/>
          <w:sz w:val="24"/>
          <w:szCs w:val="24"/>
        </w:rPr>
        <w:t xml:space="preserve"> ou elemento HTML</w:t>
      </w:r>
      <w:r w:rsidR="00890A18" w:rsidRPr="00511217">
        <w:rPr>
          <w:rFonts w:ascii="Arial" w:eastAsia="Arial" w:hAnsi="Arial" w:cs="Arial"/>
          <w:color w:val="000000"/>
          <w:sz w:val="24"/>
          <w:szCs w:val="24"/>
        </w:rPr>
        <w:t>, que consiste em abrir parênteses angular, escrever o nome do elemento que se quer criar e fechar parênteses angular, algumas TAGs necessitam de fechamento</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que é </w:t>
      </w:r>
      <w:r w:rsidR="00040672" w:rsidRPr="00511217">
        <w:rPr>
          <w:rFonts w:ascii="Arial" w:eastAsia="Arial" w:hAnsi="Arial" w:cs="Arial"/>
          <w:color w:val="000000"/>
          <w:sz w:val="24"/>
          <w:szCs w:val="24"/>
        </w:rPr>
        <w:t xml:space="preserve">a </w:t>
      </w:r>
      <w:r w:rsidR="00890A18" w:rsidRPr="00511217">
        <w:rPr>
          <w:rFonts w:ascii="Arial" w:eastAsia="Arial" w:hAnsi="Arial" w:cs="Arial"/>
          <w:color w:val="000000"/>
          <w:sz w:val="24"/>
          <w:szCs w:val="24"/>
        </w:rPr>
        <w:t>limitação do conteúdo</w:t>
      </w:r>
      <w:r w:rsidR="00040672" w:rsidRPr="00511217">
        <w:rPr>
          <w:rFonts w:ascii="Arial" w:eastAsia="Arial" w:hAnsi="Arial" w:cs="Arial"/>
          <w:color w:val="000000"/>
          <w:sz w:val="24"/>
          <w:szCs w:val="24"/>
        </w:rPr>
        <w:t xml:space="preserve"> desenvolvido dentro da TAG,</w:t>
      </w:r>
      <w:r w:rsidR="00890A18" w:rsidRPr="00511217">
        <w:rPr>
          <w:rFonts w:ascii="Arial" w:eastAsia="Arial" w:hAnsi="Arial" w:cs="Arial"/>
          <w:color w:val="000000"/>
          <w:sz w:val="24"/>
          <w:szCs w:val="24"/>
        </w:rPr>
        <w:t xml:space="preserve"> que possui a mesma regra de abertura</w:t>
      </w:r>
      <w:r w:rsidR="00040672" w:rsidRPr="00511217">
        <w:rPr>
          <w:rFonts w:ascii="Arial" w:eastAsia="Arial" w:hAnsi="Arial" w:cs="Arial"/>
          <w:color w:val="000000"/>
          <w:sz w:val="24"/>
          <w:szCs w:val="24"/>
        </w:rPr>
        <w:t>,</w:t>
      </w:r>
      <w:r w:rsidR="00890A18" w:rsidRPr="00511217">
        <w:rPr>
          <w:rFonts w:ascii="Arial" w:eastAsia="Arial" w:hAnsi="Arial" w:cs="Arial"/>
          <w:color w:val="000000"/>
          <w:sz w:val="24"/>
          <w:szCs w:val="24"/>
        </w:rPr>
        <w:t xml:space="preserve"> porém com uma barra antes do nome do elemento, algo como &lt;body&gt; CONTEUDO &lt;/body&gt;, o elemento &lt;body&gt; é um dos principais elementos pois é nele que todo o conteúdo visual do site é descrito. Essa linguagem está sendo utilizado em sua versão mais atual</w:t>
      </w:r>
      <w:r w:rsidR="00DF4E91" w:rsidRPr="00511217">
        <w:rPr>
          <w:rFonts w:ascii="Arial" w:eastAsia="Arial" w:hAnsi="Arial" w:cs="Arial"/>
          <w:color w:val="000000"/>
          <w:sz w:val="24"/>
          <w:szCs w:val="24"/>
        </w:rPr>
        <w:t xml:space="preserve"> devido o acréscimo de novas TAGs e atributos, o que proporciona uma performance ainda melhor para o </w:t>
      </w:r>
      <w:r w:rsidR="00890A18" w:rsidRPr="00511217">
        <w:rPr>
          <w:rFonts w:ascii="Arial" w:eastAsia="Arial" w:hAnsi="Arial" w:cs="Arial"/>
          <w:color w:val="000000"/>
          <w:sz w:val="24"/>
          <w:szCs w:val="24"/>
        </w:rPr>
        <w:t>desenvolvimento de páginas web.</w:t>
      </w:r>
    </w:p>
    <w:p w14:paraId="7E720EFC"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75F6283" w14:textId="77777777" w:rsidR="00885AF5" w:rsidRPr="00511217" w:rsidRDefault="00885AF5"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CSS</w:t>
      </w:r>
      <w:r w:rsidR="00DF4E91" w:rsidRPr="00511217">
        <w:rPr>
          <w:rFonts w:ascii="Arial" w:eastAsia="Arial" w:hAnsi="Arial" w:cs="Arial"/>
          <w:color w:val="000000"/>
          <w:sz w:val="24"/>
          <w:szCs w:val="24"/>
        </w:rPr>
        <w:t>3</w:t>
      </w:r>
      <w:r w:rsidR="00D5505F" w:rsidRPr="00511217">
        <w:rPr>
          <w:rFonts w:ascii="Arial" w:eastAsia="Arial" w:hAnsi="Arial" w:cs="Arial"/>
          <w:color w:val="000000"/>
          <w:sz w:val="24"/>
          <w:szCs w:val="24"/>
        </w:rPr>
        <w:t xml:space="preserve"> (Cascading Style Sheet)</w:t>
      </w:r>
      <w:r w:rsidR="00DF4E91" w:rsidRPr="00511217">
        <w:rPr>
          <w:rFonts w:ascii="Arial" w:eastAsia="Arial" w:hAnsi="Arial" w:cs="Arial"/>
          <w:color w:val="000000"/>
          <w:sz w:val="24"/>
          <w:szCs w:val="24"/>
        </w:rPr>
        <w:t xml:space="preserve">, </w:t>
      </w:r>
      <w:r w:rsidR="00040672" w:rsidRPr="00511217">
        <w:rPr>
          <w:rFonts w:ascii="Arial" w:eastAsia="Arial" w:hAnsi="Arial" w:cs="Arial"/>
          <w:color w:val="000000"/>
          <w:sz w:val="24"/>
          <w:szCs w:val="24"/>
        </w:rPr>
        <w:t>está linguagem de estilização é a linguagem que determina a aparência dos elementos HTML, com ela podemos aplicar regras de estilo de três formas, dentro da própria TAG que é o CSS inline, dentro de uma TAG &lt;style&gt; com os seletores CSS ou em um arquivo externo que é a forma mais recomendada. U</w:t>
      </w:r>
      <w:r w:rsidR="00DF4E91" w:rsidRPr="00511217">
        <w:rPr>
          <w:rFonts w:ascii="Arial" w:eastAsia="Arial" w:hAnsi="Arial" w:cs="Arial"/>
          <w:color w:val="000000"/>
          <w:sz w:val="24"/>
          <w:szCs w:val="24"/>
        </w:rPr>
        <w:t>tilizada nesta versão que agora permite a utilização de Media Queries para o desenvolvimento de leiautes responsivos, a criação de animações sem qualquer util</w:t>
      </w:r>
      <w:r w:rsidR="00D5505F" w:rsidRPr="00511217">
        <w:rPr>
          <w:rFonts w:ascii="Arial" w:eastAsia="Arial" w:hAnsi="Arial" w:cs="Arial"/>
          <w:color w:val="000000"/>
          <w:sz w:val="24"/>
          <w:szCs w:val="24"/>
        </w:rPr>
        <w:t>i</w:t>
      </w:r>
      <w:r w:rsidRPr="00511217">
        <w:rPr>
          <w:rFonts w:ascii="Arial" w:eastAsia="Arial" w:hAnsi="Arial" w:cs="Arial"/>
          <w:color w:val="000000"/>
          <w:sz w:val="24"/>
          <w:szCs w:val="24"/>
        </w:rPr>
        <w:t>zação de linguagens de scripts.</w:t>
      </w:r>
    </w:p>
    <w:p w14:paraId="1AB09FF0"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04F47CE1"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32676A2D"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4612128"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5D41C915"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4B923D34" w14:textId="77777777" w:rsidR="00B514CA" w:rsidRDefault="00B514CA"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2EAF1E18" w14:textId="77777777" w:rsidR="00DF4E91" w:rsidRDefault="0004067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w:t>
      </w:r>
      <w:r w:rsidR="00D5505F" w:rsidRPr="00511217">
        <w:rPr>
          <w:rFonts w:ascii="Arial" w:eastAsia="Arial" w:hAnsi="Arial" w:cs="Arial"/>
          <w:color w:val="000000"/>
          <w:sz w:val="24"/>
          <w:szCs w:val="24"/>
        </w:rPr>
        <w:t>ES6 (ECMA Script),</w:t>
      </w:r>
      <w:r w:rsidR="00AD3A5B" w:rsidRPr="00511217">
        <w:rPr>
          <w:rFonts w:ascii="Arial" w:eastAsia="Arial" w:hAnsi="Arial" w:cs="Arial"/>
          <w:color w:val="000000"/>
          <w:sz w:val="24"/>
          <w:szCs w:val="24"/>
        </w:rPr>
        <w:t xml:space="preserve"> é a linguagem de scripts do lado do cliente utilizada no desenvolvimento do sistema,</w:t>
      </w:r>
      <w:r w:rsidR="00D5505F" w:rsidRPr="00511217">
        <w:rPr>
          <w:rFonts w:ascii="Arial" w:eastAsia="Arial" w:hAnsi="Arial" w:cs="Arial"/>
          <w:color w:val="000000"/>
          <w:sz w:val="24"/>
          <w:szCs w:val="24"/>
        </w:rPr>
        <w:t xml:space="preserve"> uma “versão” que padroniza e regula o JavaScript, o JavaScript é uma linguagem de scripts interpretada pelos navegadores que utilizam máquinas virtuais para carregamento das funções na memória, ele é responsável pela interação usuários </w:t>
      </w:r>
      <w:r w:rsidR="00AD3A5B" w:rsidRPr="00511217">
        <w:rPr>
          <w:rFonts w:ascii="Arial" w:eastAsia="Arial" w:hAnsi="Arial" w:cs="Arial"/>
          <w:color w:val="000000"/>
          <w:sz w:val="24"/>
          <w:szCs w:val="24"/>
        </w:rPr>
        <w:t>x</w:t>
      </w:r>
      <w:r w:rsidR="00D5505F" w:rsidRPr="00511217">
        <w:rPr>
          <w:rFonts w:ascii="Arial" w:eastAsia="Arial" w:hAnsi="Arial" w:cs="Arial"/>
          <w:color w:val="000000"/>
          <w:sz w:val="24"/>
          <w:szCs w:val="24"/>
        </w:rPr>
        <w:t xml:space="preserve"> site, onde permite animações, surgimento de formulários modais, validação de for</w:t>
      </w:r>
      <w:r w:rsidR="00D72FA5" w:rsidRPr="00511217">
        <w:rPr>
          <w:rFonts w:ascii="Arial" w:eastAsia="Arial" w:hAnsi="Arial" w:cs="Arial"/>
          <w:color w:val="000000"/>
          <w:sz w:val="24"/>
          <w:szCs w:val="24"/>
        </w:rPr>
        <w:t>mulários em tempo reais e, com o Ajax que permite requisições ao servidor de forma assíncrona</w:t>
      </w:r>
      <w:r w:rsidR="00026E23" w:rsidRPr="00511217">
        <w:rPr>
          <w:rFonts w:ascii="Arial" w:eastAsia="Arial" w:hAnsi="Arial" w:cs="Arial"/>
          <w:color w:val="000000"/>
          <w:sz w:val="24"/>
          <w:szCs w:val="24"/>
        </w:rPr>
        <w:t xml:space="preserve">, dentre as rações para utilizarmos o ES6 ao invés de versões inferiores a que se destaca é a nova </w:t>
      </w:r>
      <w:r w:rsidR="00885AF5" w:rsidRPr="00511217">
        <w:rPr>
          <w:rFonts w:ascii="Arial" w:eastAsia="Arial" w:hAnsi="Arial" w:cs="Arial"/>
          <w:color w:val="000000"/>
          <w:sz w:val="24"/>
          <w:szCs w:val="24"/>
        </w:rPr>
        <w:t>característica</w:t>
      </w:r>
      <w:r w:rsidR="00026E23" w:rsidRPr="00511217">
        <w:rPr>
          <w:rFonts w:ascii="Arial" w:eastAsia="Arial" w:hAnsi="Arial" w:cs="Arial"/>
          <w:color w:val="000000"/>
          <w:sz w:val="24"/>
          <w:szCs w:val="24"/>
        </w:rPr>
        <w:t xml:space="preserve"> denominada “</w:t>
      </w:r>
      <w:r w:rsidR="00026E23" w:rsidRPr="00511217">
        <w:rPr>
          <w:rFonts w:ascii="Arial" w:eastAsia="Arial" w:hAnsi="Arial" w:cs="Arial"/>
          <w:i/>
          <w:color w:val="000000"/>
          <w:sz w:val="24"/>
          <w:szCs w:val="24"/>
        </w:rPr>
        <w:t>arrow function”</w:t>
      </w:r>
      <w:r w:rsidR="00026E23" w:rsidRPr="00511217">
        <w:rPr>
          <w:rFonts w:ascii="Arial" w:eastAsia="Arial" w:hAnsi="Arial" w:cs="Arial"/>
          <w:color w:val="000000"/>
          <w:sz w:val="24"/>
          <w:szCs w:val="24"/>
        </w:rPr>
        <w:t>, ou seja, são formas reduzidas de se declarar funções e procedimentos</w:t>
      </w:r>
      <w:r w:rsidR="00D72FA5" w:rsidRPr="00511217">
        <w:rPr>
          <w:rFonts w:ascii="Arial" w:eastAsia="Arial" w:hAnsi="Arial" w:cs="Arial"/>
          <w:color w:val="000000"/>
          <w:sz w:val="24"/>
          <w:szCs w:val="24"/>
        </w:rPr>
        <w:t xml:space="preserve">. </w:t>
      </w:r>
    </w:p>
    <w:p w14:paraId="78B5D793" w14:textId="77777777" w:rsidR="008F2852" w:rsidRPr="00511217" w:rsidRDefault="008F2852"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0F22544A" w14:textId="79ADF530" w:rsidR="00B514CA" w:rsidRDefault="00AD3A5B"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 - PHP 7 (PHP: HyperText Pre-processor), é a linguagem back-end</w:t>
      </w:r>
      <w:r w:rsidR="00427AED">
        <w:rPr>
          <w:rFonts w:ascii="Arial" w:eastAsia="Arial" w:hAnsi="Arial" w:cs="Arial"/>
          <w:color w:val="000000"/>
          <w:sz w:val="24"/>
          <w:szCs w:val="24"/>
        </w:rPr>
        <w:t xml:space="preserve"> interpretada pelo servidor HTTP,</w:t>
      </w:r>
      <w:r w:rsidRPr="00511217">
        <w:rPr>
          <w:rFonts w:ascii="Arial" w:eastAsia="Arial" w:hAnsi="Arial" w:cs="Arial"/>
          <w:color w:val="000000"/>
          <w:sz w:val="24"/>
          <w:szCs w:val="24"/>
        </w:rPr>
        <w:t xml:space="preserve"> utilizada </w:t>
      </w:r>
      <w:r w:rsidR="00D0733F" w:rsidRPr="00511217">
        <w:rPr>
          <w:rFonts w:ascii="Arial" w:eastAsia="Arial" w:hAnsi="Arial" w:cs="Arial"/>
          <w:color w:val="000000"/>
          <w:sz w:val="24"/>
          <w:szCs w:val="24"/>
        </w:rPr>
        <w:t xml:space="preserve">para processar todas as requisições </w:t>
      </w:r>
      <w:r w:rsidR="00427AED">
        <w:rPr>
          <w:rFonts w:ascii="Arial" w:eastAsia="Arial" w:hAnsi="Arial" w:cs="Arial"/>
          <w:color w:val="000000"/>
          <w:sz w:val="24"/>
          <w:szCs w:val="24"/>
        </w:rPr>
        <w:t>do cliente</w:t>
      </w:r>
      <w:r w:rsidR="00D0733F" w:rsidRPr="00511217">
        <w:rPr>
          <w:rFonts w:ascii="Arial" w:eastAsia="Arial" w:hAnsi="Arial" w:cs="Arial"/>
          <w:color w:val="000000"/>
          <w:sz w:val="24"/>
          <w:szCs w:val="24"/>
        </w:rPr>
        <w:t xml:space="preserve"> e realizar a comunicação com o banco de dados, é uma linguagem extremamente poderosa, com diversos recursos. É uma das linguagens mais utiliza</w:t>
      </w:r>
      <w:r w:rsidR="00427AED">
        <w:rPr>
          <w:rFonts w:ascii="Arial" w:eastAsia="Arial" w:hAnsi="Arial" w:cs="Arial"/>
          <w:color w:val="000000"/>
          <w:sz w:val="24"/>
          <w:szCs w:val="24"/>
        </w:rPr>
        <w:t>das no lado do servidor. No projeto, essa</w:t>
      </w:r>
      <w:r w:rsidR="00D0733F" w:rsidRPr="00511217">
        <w:rPr>
          <w:rFonts w:ascii="Arial" w:eastAsia="Arial" w:hAnsi="Arial" w:cs="Arial"/>
          <w:color w:val="000000"/>
          <w:sz w:val="24"/>
          <w:szCs w:val="24"/>
        </w:rPr>
        <w:t xml:space="preserve"> linguagem está sendo utilizada seguindo o Design Pattern MVC (Model-View-Controller), ou seja, a aplicação é toda modularizada e dividida em </w:t>
      </w:r>
      <w:r w:rsidR="00427AED">
        <w:rPr>
          <w:rFonts w:ascii="Arial" w:eastAsia="Arial" w:hAnsi="Arial" w:cs="Arial"/>
          <w:color w:val="000000"/>
          <w:sz w:val="24"/>
          <w:szCs w:val="24"/>
        </w:rPr>
        <w:t xml:space="preserve">três </w:t>
      </w:r>
      <w:r w:rsidR="00D0733F" w:rsidRPr="00511217">
        <w:rPr>
          <w:rFonts w:ascii="Arial" w:eastAsia="Arial" w:hAnsi="Arial" w:cs="Arial"/>
          <w:color w:val="000000"/>
          <w:sz w:val="24"/>
          <w:szCs w:val="24"/>
        </w:rPr>
        <w:t xml:space="preserve">camadas, o PHP é uma linguagem multiparadigma pois dá suporte tanto ao desenvolvimento procedural quanto </w:t>
      </w:r>
      <w:r w:rsidR="001A7650" w:rsidRPr="00511217">
        <w:rPr>
          <w:rFonts w:ascii="Arial" w:eastAsia="Arial" w:hAnsi="Arial" w:cs="Arial"/>
          <w:color w:val="000000"/>
          <w:sz w:val="24"/>
          <w:szCs w:val="24"/>
        </w:rPr>
        <w:t>a</w:t>
      </w:r>
      <w:r w:rsidR="00D0733F" w:rsidRPr="00511217">
        <w:rPr>
          <w:rFonts w:ascii="Arial" w:eastAsia="Arial" w:hAnsi="Arial" w:cs="Arial"/>
          <w:color w:val="000000"/>
          <w:sz w:val="24"/>
          <w:szCs w:val="24"/>
        </w:rPr>
        <w:t>o desenvolvimento orientado à objetos.</w:t>
      </w:r>
      <w:r w:rsidR="00511217">
        <w:rPr>
          <w:rFonts w:ascii="Arial" w:eastAsia="Arial" w:hAnsi="Arial" w:cs="Arial"/>
          <w:color w:val="000000"/>
          <w:sz w:val="24"/>
          <w:szCs w:val="24"/>
        </w:rPr>
        <w:t xml:space="preserve"> Para a comunicação com o banco de dados está sendo utilizada uma ferramenta do framework Laravel, o Eloquent ORM, significa </w:t>
      </w:r>
      <w:r w:rsidR="00511217" w:rsidRPr="00511217">
        <w:rPr>
          <w:rFonts w:ascii="Arial" w:eastAsia="Arial" w:hAnsi="Arial" w:cs="Arial"/>
          <w:color w:val="000000"/>
          <w:sz w:val="24"/>
          <w:szCs w:val="24"/>
        </w:rPr>
        <w:t>Object Relational Mapper</w:t>
      </w:r>
      <w:r w:rsidR="00511217">
        <w:rPr>
          <w:rFonts w:ascii="Arial" w:eastAsia="Arial" w:hAnsi="Arial" w:cs="Arial"/>
          <w:color w:val="000000"/>
          <w:sz w:val="24"/>
          <w:szCs w:val="24"/>
        </w:rPr>
        <w:t xml:space="preserve"> e é uma técnica de desenvolvimento de software que trata as tabelas do banco de dados como objeto relacionais</w:t>
      </w:r>
      <w:r w:rsidR="00427AED">
        <w:rPr>
          <w:rFonts w:ascii="Arial" w:eastAsia="Arial" w:hAnsi="Arial" w:cs="Arial"/>
          <w:color w:val="000000"/>
          <w:sz w:val="24"/>
          <w:szCs w:val="24"/>
        </w:rPr>
        <w:t>, o que facilita as manutenção dos dados sem a utilização de comandos SQL.</w:t>
      </w:r>
    </w:p>
    <w:p w14:paraId="21A437D0" w14:textId="77777777" w:rsidR="00B514CA" w:rsidRDefault="00B514CA">
      <w:pPr>
        <w:rPr>
          <w:rFonts w:ascii="Arial" w:eastAsia="Arial" w:hAnsi="Arial" w:cs="Arial"/>
          <w:color w:val="000000"/>
          <w:sz w:val="24"/>
          <w:szCs w:val="24"/>
        </w:rPr>
      </w:pPr>
      <w:r>
        <w:rPr>
          <w:rFonts w:ascii="Arial" w:eastAsia="Arial" w:hAnsi="Arial" w:cs="Arial"/>
          <w:color w:val="000000"/>
          <w:sz w:val="24"/>
          <w:szCs w:val="24"/>
        </w:rPr>
        <w:br w:type="page"/>
      </w:r>
    </w:p>
    <w:p w14:paraId="500F654C" w14:textId="77777777" w:rsidR="00AD3A5B" w:rsidRPr="00511217" w:rsidRDefault="00AD3A5B"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p>
    <w:p w14:paraId="33085EFE" w14:textId="77777777" w:rsidR="00E20878" w:rsidRDefault="000B0AE6" w:rsidP="009B37DD">
      <w:pPr>
        <w:keepNext/>
        <w:keepLines/>
        <w:pBdr>
          <w:top w:val="nil"/>
          <w:left w:val="nil"/>
          <w:bottom w:val="nil"/>
          <w:right w:val="nil"/>
          <w:between w:val="nil"/>
        </w:pBdr>
        <w:spacing w:after="0" w:line="360" w:lineRule="auto"/>
        <w:rPr>
          <w:rFonts w:ascii="Arial" w:eastAsia="Arial" w:hAnsi="Arial" w:cs="Arial"/>
          <w:b/>
          <w:color w:val="000000"/>
          <w:sz w:val="24"/>
          <w:szCs w:val="24"/>
        </w:rPr>
      </w:pPr>
      <w:bookmarkStart w:id="69" w:name="_lnxbz9" w:colFirst="0" w:colLast="0"/>
      <w:bookmarkEnd w:id="69"/>
      <w:r>
        <w:rPr>
          <w:rFonts w:ascii="Arial" w:eastAsia="Arial" w:hAnsi="Arial" w:cs="Arial"/>
          <w:b/>
          <w:color w:val="000000"/>
          <w:sz w:val="24"/>
          <w:szCs w:val="24"/>
        </w:rPr>
        <w:t>2.2 – Banco de Dados</w:t>
      </w:r>
    </w:p>
    <w:p w14:paraId="5E202B62" w14:textId="77777777" w:rsidR="00511217" w:rsidRDefault="00C97AB7" w:rsidP="009B37DD">
      <w:pPr>
        <w:keepNext/>
        <w:keepLines/>
        <w:pBdr>
          <w:top w:val="nil"/>
          <w:left w:val="nil"/>
          <w:bottom w:val="nil"/>
          <w:right w:val="nil"/>
          <w:between w:val="nil"/>
        </w:pBdr>
        <w:spacing w:after="0" w:line="360" w:lineRule="auto"/>
        <w:ind w:firstLine="720"/>
        <w:rPr>
          <w:rFonts w:ascii="Arial" w:eastAsia="Arial" w:hAnsi="Arial" w:cs="Arial"/>
          <w:color w:val="000000"/>
          <w:sz w:val="24"/>
          <w:szCs w:val="24"/>
        </w:rPr>
      </w:pPr>
      <w:r w:rsidRPr="00511217">
        <w:rPr>
          <w:rFonts w:ascii="Arial" w:eastAsia="Arial" w:hAnsi="Arial" w:cs="Arial"/>
          <w:color w:val="000000"/>
          <w:sz w:val="24"/>
          <w:szCs w:val="24"/>
        </w:rPr>
        <w:t xml:space="preserve">O sistema gerenciador de banco de dados utilizado no sistema é </w:t>
      </w:r>
      <w:r w:rsidR="001A7650" w:rsidRPr="00511217">
        <w:rPr>
          <w:rFonts w:ascii="Arial" w:eastAsia="Arial" w:hAnsi="Arial" w:cs="Arial"/>
          <w:color w:val="000000"/>
          <w:sz w:val="24"/>
          <w:szCs w:val="24"/>
        </w:rPr>
        <w:t xml:space="preserve">o </w:t>
      </w:r>
      <w:r w:rsidRPr="00511217">
        <w:rPr>
          <w:rFonts w:ascii="Arial" w:eastAsia="Arial" w:hAnsi="Arial" w:cs="Arial"/>
          <w:color w:val="000000"/>
          <w:sz w:val="24"/>
          <w:szCs w:val="24"/>
        </w:rPr>
        <w:t xml:space="preserve">MySQL da Oracle, é um SGBD Relacional, ou seja, armazena os dados em tabelas e colunas e permite que dados de uma determinada tabela correspondam a dados de outra tabela, o chamado relacionamento. </w:t>
      </w:r>
    </w:p>
    <w:p w14:paraId="3C35EBFA" w14:textId="7C892460" w:rsidR="00511217" w:rsidRDefault="00C97AB7" w:rsidP="009B37DD">
      <w:pPr>
        <w:keepNext/>
        <w:keepLines/>
        <w:pBdr>
          <w:top w:val="nil"/>
          <w:left w:val="nil"/>
          <w:bottom w:val="nil"/>
          <w:right w:val="nil"/>
          <w:between w:val="nil"/>
        </w:pBdr>
        <w:spacing w:after="0" w:line="360" w:lineRule="auto"/>
        <w:rPr>
          <w:rFonts w:ascii="Arial" w:eastAsia="Arial" w:hAnsi="Arial" w:cs="Arial"/>
          <w:color w:val="000000"/>
          <w:sz w:val="24"/>
          <w:szCs w:val="24"/>
        </w:rPr>
      </w:pPr>
      <w:r w:rsidRPr="00511217">
        <w:rPr>
          <w:rFonts w:ascii="Arial" w:eastAsia="Arial" w:hAnsi="Arial" w:cs="Arial"/>
          <w:color w:val="000000"/>
          <w:sz w:val="24"/>
          <w:szCs w:val="24"/>
        </w:rPr>
        <w:t xml:space="preserve">Ele foi escolhido por ser um dos SGBD mais utilizados e compatíveis com diversas tecnologias web, utiliza a Linguagem Estruturada de Consulta para </w:t>
      </w:r>
      <w:r w:rsidR="001A7650" w:rsidRPr="00511217">
        <w:rPr>
          <w:rFonts w:ascii="Arial" w:eastAsia="Arial" w:hAnsi="Arial" w:cs="Arial"/>
          <w:color w:val="000000"/>
          <w:sz w:val="24"/>
          <w:szCs w:val="24"/>
        </w:rPr>
        <w:t>realizar as operações no banco de dados como inserir dados nas tabelas, alterar os dados, deletar os dados e visualizar os mesmos.</w:t>
      </w:r>
    </w:p>
    <w:p w14:paraId="3907D64A" w14:textId="77777777" w:rsidR="00AE5A02" w:rsidRDefault="00AE5A02" w:rsidP="00427AED">
      <w:pPr>
        <w:keepNext/>
        <w:keepLines/>
        <w:pBdr>
          <w:top w:val="nil"/>
          <w:left w:val="nil"/>
          <w:bottom w:val="nil"/>
          <w:right w:val="nil"/>
          <w:between w:val="nil"/>
        </w:pBdr>
        <w:spacing w:after="0"/>
        <w:rPr>
          <w:rFonts w:ascii="Arial" w:eastAsia="Arial" w:hAnsi="Arial" w:cs="Arial"/>
          <w:color w:val="000000"/>
          <w:sz w:val="24"/>
          <w:szCs w:val="24"/>
        </w:rPr>
      </w:pPr>
    </w:p>
    <w:p w14:paraId="56A7AF5B"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2.3 – Servidor</w:t>
      </w:r>
    </w:p>
    <w:p w14:paraId="489621AF" w14:textId="77777777" w:rsidR="00AE5A02" w:rsidRDefault="001A7650" w:rsidP="009B37DD">
      <w:pPr>
        <w:spacing w:after="0" w:line="360" w:lineRule="auto"/>
        <w:ind w:firstLine="720"/>
        <w:rPr>
          <w:rFonts w:ascii="Arial" w:eastAsia="Arial" w:hAnsi="Arial" w:cs="Arial"/>
          <w:sz w:val="24"/>
          <w:szCs w:val="24"/>
        </w:rPr>
      </w:pPr>
      <w:r>
        <w:rPr>
          <w:rFonts w:ascii="Arial" w:eastAsia="Arial" w:hAnsi="Arial" w:cs="Arial"/>
          <w:sz w:val="24"/>
          <w:szCs w:val="24"/>
        </w:rPr>
        <w:t>O servidor web utilizado é o Apache2, um servidor HTTP criado em 1995 e um dos mais utilizados até os dias de hoje, é através dele que todo o nosso script PHP é interpretado.</w:t>
      </w:r>
      <w:r w:rsidR="00427AED">
        <w:rPr>
          <w:rFonts w:ascii="Arial" w:eastAsia="Arial" w:hAnsi="Arial" w:cs="Arial"/>
          <w:sz w:val="24"/>
          <w:szCs w:val="24"/>
        </w:rPr>
        <w:t xml:space="preserve"> No projeto esse servidor foi instalado a partir do WAMP Server, que é um acrônimo para Windows, Apache, MySQL/MariaDB, PHP, ou seja, é um pacote das ferramentas essenciais para a utilização e o desenvolvimento de soluções web.</w:t>
      </w:r>
      <w:bookmarkStart w:id="70" w:name="_35nkun2" w:colFirst="0" w:colLast="0"/>
      <w:bookmarkEnd w:id="70"/>
    </w:p>
    <w:p w14:paraId="3875D45D" w14:textId="77777777" w:rsidR="009B37DD" w:rsidRDefault="009B37DD" w:rsidP="00E34A6F">
      <w:pPr>
        <w:rPr>
          <w:rFonts w:ascii="Arial" w:eastAsia="Arial" w:hAnsi="Arial" w:cs="Arial"/>
          <w:b/>
          <w:color w:val="000000"/>
          <w:sz w:val="24"/>
          <w:szCs w:val="24"/>
        </w:rPr>
      </w:pPr>
    </w:p>
    <w:p w14:paraId="1B60BDF7" w14:textId="77777777" w:rsidR="009B37DD" w:rsidRDefault="009B37DD" w:rsidP="00E34A6F">
      <w:pPr>
        <w:rPr>
          <w:rFonts w:ascii="Arial" w:eastAsia="Arial" w:hAnsi="Arial" w:cs="Arial"/>
          <w:b/>
          <w:color w:val="000000"/>
          <w:sz w:val="24"/>
          <w:szCs w:val="24"/>
        </w:rPr>
      </w:pPr>
    </w:p>
    <w:p w14:paraId="69647FD3" w14:textId="77777777" w:rsidR="009B37DD" w:rsidRDefault="009B37DD" w:rsidP="00E34A6F">
      <w:pPr>
        <w:rPr>
          <w:rFonts w:ascii="Arial" w:eastAsia="Arial" w:hAnsi="Arial" w:cs="Arial"/>
          <w:b/>
          <w:color w:val="000000"/>
          <w:sz w:val="24"/>
          <w:szCs w:val="24"/>
        </w:rPr>
      </w:pPr>
    </w:p>
    <w:p w14:paraId="4F88AC59" w14:textId="77777777" w:rsidR="009B37DD" w:rsidRDefault="009B37DD" w:rsidP="00E34A6F">
      <w:pPr>
        <w:rPr>
          <w:rFonts w:ascii="Arial" w:eastAsia="Arial" w:hAnsi="Arial" w:cs="Arial"/>
          <w:b/>
          <w:color w:val="000000"/>
          <w:sz w:val="24"/>
          <w:szCs w:val="24"/>
        </w:rPr>
      </w:pPr>
    </w:p>
    <w:p w14:paraId="4948C559" w14:textId="77777777" w:rsidR="009B37DD" w:rsidRDefault="009B37DD" w:rsidP="00E34A6F">
      <w:pPr>
        <w:rPr>
          <w:rFonts w:ascii="Arial" w:eastAsia="Arial" w:hAnsi="Arial" w:cs="Arial"/>
          <w:b/>
          <w:color w:val="000000"/>
          <w:sz w:val="24"/>
          <w:szCs w:val="24"/>
        </w:rPr>
      </w:pPr>
    </w:p>
    <w:p w14:paraId="07C7BA35" w14:textId="77777777" w:rsidR="009B37DD" w:rsidRDefault="009B37DD" w:rsidP="00E34A6F">
      <w:pPr>
        <w:rPr>
          <w:rFonts w:ascii="Arial" w:eastAsia="Arial" w:hAnsi="Arial" w:cs="Arial"/>
          <w:b/>
          <w:color w:val="000000"/>
          <w:sz w:val="24"/>
          <w:szCs w:val="24"/>
        </w:rPr>
      </w:pPr>
    </w:p>
    <w:p w14:paraId="143F32B0" w14:textId="77777777" w:rsidR="009B37DD" w:rsidRDefault="009B37DD" w:rsidP="00E34A6F">
      <w:pPr>
        <w:rPr>
          <w:rFonts w:ascii="Arial" w:eastAsia="Arial" w:hAnsi="Arial" w:cs="Arial"/>
          <w:b/>
          <w:color w:val="000000"/>
          <w:sz w:val="24"/>
          <w:szCs w:val="24"/>
        </w:rPr>
      </w:pPr>
    </w:p>
    <w:p w14:paraId="57883C97" w14:textId="77777777" w:rsidR="009B37DD" w:rsidRDefault="009B37DD" w:rsidP="00E34A6F">
      <w:pPr>
        <w:rPr>
          <w:rFonts w:ascii="Arial" w:eastAsia="Arial" w:hAnsi="Arial" w:cs="Arial"/>
          <w:b/>
          <w:color w:val="000000"/>
          <w:sz w:val="24"/>
          <w:szCs w:val="24"/>
        </w:rPr>
      </w:pPr>
    </w:p>
    <w:p w14:paraId="20893E9B" w14:textId="77777777" w:rsidR="009B37DD" w:rsidRDefault="009B37DD" w:rsidP="00E34A6F">
      <w:pPr>
        <w:rPr>
          <w:rFonts w:ascii="Arial" w:eastAsia="Arial" w:hAnsi="Arial" w:cs="Arial"/>
          <w:b/>
          <w:color w:val="000000"/>
          <w:sz w:val="24"/>
          <w:szCs w:val="24"/>
        </w:rPr>
      </w:pPr>
    </w:p>
    <w:p w14:paraId="4C337A4D" w14:textId="77777777" w:rsidR="009B37DD" w:rsidRDefault="009B37DD" w:rsidP="00E34A6F">
      <w:pPr>
        <w:rPr>
          <w:rFonts w:ascii="Arial" w:eastAsia="Arial" w:hAnsi="Arial" w:cs="Arial"/>
          <w:b/>
          <w:color w:val="000000"/>
          <w:sz w:val="24"/>
          <w:szCs w:val="24"/>
        </w:rPr>
      </w:pPr>
    </w:p>
    <w:p w14:paraId="6DE7CC70" w14:textId="77777777" w:rsidR="009B37DD" w:rsidRDefault="009B37DD" w:rsidP="00E34A6F">
      <w:pPr>
        <w:rPr>
          <w:rFonts w:ascii="Arial" w:eastAsia="Arial" w:hAnsi="Arial" w:cs="Arial"/>
          <w:b/>
          <w:color w:val="000000"/>
          <w:sz w:val="24"/>
          <w:szCs w:val="24"/>
        </w:rPr>
      </w:pPr>
    </w:p>
    <w:p w14:paraId="709AD72D" w14:textId="77777777" w:rsidR="009B37DD" w:rsidRDefault="009B37DD" w:rsidP="00E34A6F">
      <w:pPr>
        <w:rPr>
          <w:rFonts w:ascii="Arial" w:eastAsia="Arial" w:hAnsi="Arial" w:cs="Arial"/>
          <w:b/>
          <w:color w:val="000000"/>
          <w:sz w:val="24"/>
          <w:szCs w:val="24"/>
        </w:rPr>
      </w:pPr>
    </w:p>
    <w:p w14:paraId="7F3DC82A" w14:textId="77777777" w:rsidR="009B37DD" w:rsidRDefault="009B37DD" w:rsidP="00E34A6F">
      <w:pPr>
        <w:rPr>
          <w:rFonts w:ascii="Arial" w:eastAsia="Arial" w:hAnsi="Arial" w:cs="Arial"/>
          <w:b/>
          <w:color w:val="000000"/>
          <w:sz w:val="24"/>
          <w:szCs w:val="24"/>
        </w:rPr>
      </w:pPr>
    </w:p>
    <w:p w14:paraId="0034E5FA" w14:textId="77777777" w:rsidR="009B37DD" w:rsidRDefault="009B37DD" w:rsidP="00E34A6F">
      <w:pPr>
        <w:rPr>
          <w:rFonts w:ascii="Arial" w:eastAsia="Arial" w:hAnsi="Arial" w:cs="Arial"/>
          <w:b/>
          <w:color w:val="000000"/>
          <w:sz w:val="24"/>
          <w:szCs w:val="24"/>
        </w:rPr>
      </w:pPr>
    </w:p>
    <w:p w14:paraId="08675EE5" w14:textId="77777777" w:rsidR="009B37DD" w:rsidRDefault="009B37DD" w:rsidP="00E34A6F">
      <w:pPr>
        <w:rPr>
          <w:rFonts w:ascii="Arial" w:eastAsia="Arial" w:hAnsi="Arial" w:cs="Arial"/>
          <w:b/>
          <w:color w:val="000000"/>
          <w:sz w:val="24"/>
          <w:szCs w:val="24"/>
        </w:rPr>
      </w:pPr>
    </w:p>
    <w:p w14:paraId="40CBD548" w14:textId="77777777" w:rsidR="009B37DD" w:rsidRDefault="009B37DD" w:rsidP="00E34A6F">
      <w:pPr>
        <w:rPr>
          <w:rFonts w:ascii="Arial" w:eastAsia="Arial" w:hAnsi="Arial" w:cs="Arial"/>
          <w:b/>
          <w:color w:val="000000"/>
          <w:sz w:val="24"/>
          <w:szCs w:val="24"/>
        </w:rPr>
      </w:pPr>
    </w:p>
    <w:p w14:paraId="4AD32B6E" w14:textId="77777777" w:rsidR="00AE5A02" w:rsidRDefault="000B0AE6" w:rsidP="00E34A6F">
      <w:pPr>
        <w:rPr>
          <w:rFonts w:ascii="Arial" w:eastAsia="Arial" w:hAnsi="Arial" w:cs="Arial"/>
          <w:b/>
          <w:color w:val="000000"/>
          <w:sz w:val="24"/>
          <w:szCs w:val="24"/>
        </w:rPr>
      </w:pPr>
      <w:r>
        <w:rPr>
          <w:rFonts w:ascii="Arial" w:eastAsia="Arial" w:hAnsi="Arial" w:cs="Arial"/>
          <w:b/>
          <w:color w:val="000000"/>
          <w:sz w:val="24"/>
          <w:szCs w:val="24"/>
        </w:rPr>
        <w:t>3 – Instalação de WEB SERVER</w:t>
      </w:r>
      <w:bookmarkStart w:id="71" w:name="_1ksv4uv" w:colFirst="0" w:colLast="0"/>
      <w:bookmarkEnd w:id="71"/>
    </w:p>
    <w:p w14:paraId="7EE4791E"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Abaixo teremos o passo-a-passo da instalação do WAMP Server, no sistema operacional Windows:</w:t>
      </w:r>
    </w:p>
    <w:p w14:paraId="75EA1199" w14:textId="77777777" w:rsidR="00AE5A02" w:rsidRDefault="00030112" w:rsidP="00AE5A02">
      <w:pPr>
        <w:ind w:firstLine="720"/>
        <w:rPr>
          <w:rFonts w:ascii="Arial" w:eastAsia="Arial" w:hAnsi="Arial" w:cs="Arial"/>
          <w:sz w:val="24"/>
          <w:szCs w:val="24"/>
        </w:rPr>
      </w:pPr>
      <w:r>
        <w:rPr>
          <w:rFonts w:ascii="Arial" w:eastAsia="Arial" w:hAnsi="Arial" w:cs="Arial"/>
          <w:sz w:val="24"/>
          <w:szCs w:val="24"/>
        </w:rPr>
        <w:t xml:space="preserve">1º Passo – Com o PC ligado deve-se abrir o navegador de preferência e acessar </w:t>
      </w:r>
      <w:hyperlink r:id="rId13" w:history="1">
        <w:r w:rsidRPr="009B37DD">
          <w:rPr>
            <w:rStyle w:val="Hyperlink"/>
            <w:rFonts w:ascii="Arial" w:eastAsia="Arial" w:hAnsi="Arial" w:cs="Arial"/>
            <w:color w:val="auto"/>
            <w:sz w:val="24"/>
            <w:szCs w:val="24"/>
            <w:u w:val="none"/>
          </w:rPr>
          <w:t>http://www.wampserver.com/en/</w:t>
        </w:r>
      </w:hyperlink>
      <w:r w:rsidR="00066754">
        <w:rPr>
          <w:rFonts w:ascii="Arial" w:eastAsia="Arial" w:hAnsi="Arial" w:cs="Arial"/>
          <w:sz w:val="24"/>
          <w:szCs w:val="24"/>
        </w:rPr>
        <w:t>.</w:t>
      </w:r>
    </w:p>
    <w:p w14:paraId="3F5DA8B7"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2º Passo – Clicar em download no menu do site e em seguida selecionar a arquitetura do sistema operacional, verificar se o PC atende aos avisos e clicar em “Download Directly”.</w:t>
      </w:r>
    </w:p>
    <w:p w14:paraId="3C6A8C0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3º Passo – Caso o seu navegador seja direcionado para o site </w:t>
      </w:r>
      <w:hyperlink r:id="rId14" w:history="1">
        <w:r w:rsidRPr="009B37DD">
          <w:rPr>
            <w:rStyle w:val="Hyperlink"/>
            <w:rFonts w:ascii="Arial" w:eastAsia="Arial" w:hAnsi="Arial" w:cs="Arial"/>
            <w:color w:val="auto"/>
            <w:sz w:val="24"/>
            <w:szCs w:val="24"/>
            <w:u w:val="none"/>
          </w:rPr>
          <w:t>https://sourceforge.net/projects/wampserver/files/</w:t>
        </w:r>
      </w:hyperlink>
      <w:r>
        <w:rPr>
          <w:rFonts w:ascii="Arial" w:eastAsia="Arial" w:hAnsi="Arial" w:cs="Arial"/>
          <w:sz w:val="24"/>
          <w:szCs w:val="24"/>
        </w:rPr>
        <w:t>, basta clicar em “Download Latest Version” e o dowload iniciará automaticamente. Caso o navegador não for redirecionado, pular este passo.</w:t>
      </w:r>
    </w:p>
    <w:p w14:paraId="70945260"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 xml:space="preserve">4º Passo – Abrir o local do arquivo e dar clicar duas vezes, caso o sistema solicite a confirmação do administrador basta conceder e a instalação prosseguirá. </w:t>
      </w:r>
    </w:p>
    <w:p w14:paraId="57395FEA" w14:textId="77777777" w:rsidR="00AE5A02" w:rsidRDefault="00066754" w:rsidP="00AE5A02">
      <w:pPr>
        <w:ind w:firstLine="720"/>
        <w:rPr>
          <w:rFonts w:ascii="Arial" w:eastAsia="Arial" w:hAnsi="Arial" w:cs="Arial"/>
          <w:sz w:val="24"/>
          <w:szCs w:val="24"/>
        </w:rPr>
      </w:pPr>
      <w:r>
        <w:rPr>
          <w:rFonts w:ascii="Arial" w:eastAsia="Arial" w:hAnsi="Arial" w:cs="Arial"/>
          <w:sz w:val="24"/>
          <w:szCs w:val="24"/>
        </w:rPr>
        <w:t>5º Passo – Clicar em Next na janela</w:t>
      </w:r>
      <w:r w:rsidR="003E5A7A">
        <w:rPr>
          <w:rFonts w:ascii="Arial" w:eastAsia="Arial" w:hAnsi="Arial" w:cs="Arial"/>
          <w:sz w:val="24"/>
          <w:szCs w:val="24"/>
        </w:rPr>
        <w:t xml:space="preserve"> de boas vindas do instalador.</w:t>
      </w:r>
    </w:p>
    <w:p w14:paraId="00657446"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6º Passo – Marcar a opção “I accept the agreement” e clicar em Next.</w:t>
      </w:r>
    </w:p>
    <w:p w14:paraId="673B5A47" w14:textId="77777777" w:rsidR="00AE5A02" w:rsidRDefault="003E5A7A" w:rsidP="00AE5A02">
      <w:pPr>
        <w:ind w:firstLine="720"/>
        <w:rPr>
          <w:rFonts w:ascii="Arial" w:eastAsia="Arial" w:hAnsi="Arial" w:cs="Arial"/>
          <w:sz w:val="24"/>
          <w:szCs w:val="24"/>
        </w:rPr>
      </w:pPr>
      <w:r>
        <w:rPr>
          <w:rFonts w:ascii="Arial" w:eastAsia="Arial" w:hAnsi="Arial" w:cs="Arial"/>
          <w:sz w:val="24"/>
          <w:szCs w:val="24"/>
        </w:rPr>
        <w:t xml:space="preserve">7º Passo – Selecionar </w:t>
      </w:r>
      <w:r w:rsidR="008F2852">
        <w:rPr>
          <w:rFonts w:ascii="Arial" w:eastAsia="Arial" w:hAnsi="Arial" w:cs="Arial"/>
          <w:sz w:val="24"/>
          <w:szCs w:val="24"/>
        </w:rPr>
        <w:t>um diretório para a</w:t>
      </w:r>
      <w:r>
        <w:rPr>
          <w:rFonts w:ascii="Arial" w:eastAsia="Arial" w:hAnsi="Arial" w:cs="Arial"/>
          <w:sz w:val="24"/>
          <w:szCs w:val="24"/>
        </w:rPr>
        <w:t xml:space="preserve"> instalação do WAMP ou deixar no padrão C:\wamp, ou C:\wamp64 no caso dos sistemas operacionais 64 bits</w:t>
      </w:r>
      <w:r w:rsidR="008F2852">
        <w:rPr>
          <w:rFonts w:ascii="Arial" w:eastAsia="Arial" w:hAnsi="Arial" w:cs="Arial"/>
          <w:sz w:val="24"/>
          <w:szCs w:val="24"/>
        </w:rPr>
        <w:t xml:space="preserve"> e clicar em Next.</w:t>
      </w:r>
    </w:p>
    <w:p w14:paraId="2B5E177E"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8º Passo – Marcar para adicionar os atalhos caso queira ou deixar em branco, em seguida clique em Next.</w:t>
      </w:r>
    </w:p>
    <w:p w14:paraId="2D4BC774"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9º Passo – Clicar em Install para finalmente iniciar a instalação.</w:t>
      </w:r>
    </w:p>
    <w:p w14:paraId="4CBE5376"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10º Passo – Esta é a tela de escolha do navegador padrão para executar as aplicações PHP, após selecionar clique em abrir.</w:t>
      </w:r>
    </w:p>
    <w:p w14:paraId="02D6DA82" w14:textId="77777777" w:rsidR="00AE5A02" w:rsidRDefault="008F2852" w:rsidP="00AE5A02">
      <w:pPr>
        <w:ind w:firstLine="720"/>
        <w:rPr>
          <w:rFonts w:ascii="Arial" w:eastAsia="Arial" w:hAnsi="Arial" w:cs="Arial"/>
          <w:sz w:val="24"/>
          <w:szCs w:val="24"/>
        </w:rPr>
      </w:pPr>
      <w:r>
        <w:rPr>
          <w:rFonts w:ascii="Arial" w:eastAsia="Arial" w:hAnsi="Arial" w:cs="Arial"/>
          <w:sz w:val="24"/>
          <w:szCs w:val="24"/>
        </w:rPr>
        <w:t>11º Passo – Esta tela é para configurar SMTP e EMAIL, como não será necessário deixe conforme o padrão, clique em Next.</w:t>
      </w:r>
    </w:p>
    <w:p w14:paraId="01DCAC88" w14:textId="0D5E68EB" w:rsidR="00E20878" w:rsidRPr="00C260A0" w:rsidRDefault="008F2852" w:rsidP="00C260A0">
      <w:pPr>
        <w:ind w:firstLine="720"/>
      </w:pPr>
      <w:r>
        <w:rPr>
          <w:rFonts w:ascii="Arial" w:eastAsia="Arial" w:hAnsi="Arial" w:cs="Arial"/>
          <w:sz w:val="24"/>
          <w:szCs w:val="24"/>
        </w:rPr>
        <w:t>12º Passo – Caso deseje executar o servidor após a instalação, marque a opção</w:t>
      </w:r>
      <w:r w:rsidR="00262C25">
        <w:rPr>
          <w:rFonts w:ascii="Arial" w:eastAsia="Arial" w:hAnsi="Arial" w:cs="Arial"/>
          <w:sz w:val="24"/>
          <w:szCs w:val="24"/>
        </w:rPr>
        <w:t xml:space="preserve"> “Launch WampServer Now” e clique em Finish, caso não basta clicar em Finish.</w:t>
      </w:r>
    </w:p>
    <w:p w14:paraId="367B17B7" w14:textId="77777777" w:rsid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bookmarkStart w:id="72" w:name="_44sinio" w:colFirst="0" w:colLast="0"/>
      <w:bookmarkStart w:id="73" w:name="_2jxsxqh" w:colFirst="0" w:colLast="0"/>
      <w:bookmarkEnd w:id="72"/>
      <w:bookmarkEnd w:id="73"/>
    </w:p>
    <w:p w14:paraId="5A019AAD" w14:textId="495E01E2" w:rsidR="005F72F0" w:rsidRDefault="000B0AE6" w:rsidP="005F72F0">
      <w:pPr>
        <w:keepNext/>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4 – Configuração do Programa/Site</w:t>
      </w:r>
    </w:p>
    <w:p w14:paraId="2B498E70" w14:textId="77777777" w:rsidR="00C260A0" w:rsidRPr="00C260A0" w:rsidRDefault="00C260A0" w:rsidP="005F72F0">
      <w:pPr>
        <w:keepNext/>
        <w:pBdr>
          <w:top w:val="nil"/>
          <w:left w:val="nil"/>
          <w:bottom w:val="nil"/>
          <w:right w:val="nil"/>
          <w:between w:val="nil"/>
        </w:pBdr>
        <w:spacing w:after="0" w:line="360" w:lineRule="auto"/>
        <w:rPr>
          <w:rFonts w:ascii="Arial" w:eastAsia="Arial" w:hAnsi="Arial" w:cs="Arial"/>
          <w:b/>
          <w:color w:val="000000"/>
          <w:sz w:val="24"/>
          <w:szCs w:val="24"/>
        </w:rPr>
      </w:pPr>
    </w:p>
    <w:p w14:paraId="1EBA42CF" w14:textId="77777777" w:rsidR="005F72F0" w:rsidRDefault="009C6D1F" w:rsidP="009B37DD">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O composer está sendo utilizado para cuidar dependências do sistema como por exemplo o Eloquent ORM.</w:t>
      </w:r>
    </w:p>
    <w:p w14:paraId="6866FBB2" w14:textId="2A346DCB" w:rsidR="005F72F0" w:rsidRDefault="005F72F0" w:rsidP="009B37DD">
      <w:pPr>
        <w:keepNext/>
        <w:pBdr>
          <w:top w:val="nil"/>
          <w:left w:val="nil"/>
          <w:bottom w:val="nil"/>
          <w:right w:val="nil"/>
          <w:between w:val="nil"/>
        </w:pBdr>
        <w:spacing w:after="0" w:line="360" w:lineRule="auto"/>
        <w:ind w:firstLine="720"/>
        <w:rPr>
          <w:rFonts w:ascii="Arial" w:eastAsia="Arial" w:hAnsi="Arial" w:cs="Arial"/>
          <w:color w:val="000000"/>
          <w:sz w:val="24"/>
          <w:szCs w:val="24"/>
        </w:rPr>
      </w:pPr>
      <w:r>
        <w:rPr>
          <w:rFonts w:ascii="Arial" w:eastAsia="Arial" w:hAnsi="Arial" w:cs="Arial"/>
          <w:color w:val="000000"/>
          <w:sz w:val="24"/>
          <w:szCs w:val="24"/>
        </w:rPr>
        <w:t xml:space="preserve">Para tomar controle dos arquivos e diretórios está sendo utilizado o Git em conjunto com o GitHub, para garantir um total versionamento e reparo dos erros em caso de arquivos que foram alterados de forma errônea. O diretório raiz físico, ou seja, </w:t>
      </w:r>
      <w:r w:rsidR="009B37DD">
        <w:rPr>
          <w:rFonts w:ascii="Arial" w:eastAsia="Arial" w:hAnsi="Arial" w:cs="Arial"/>
          <w:color w:val="000000"/>
          <w:sz w:val="24"/>
          <w:szCs w:val="24"/>
        </w:rPr>
        <w:t>d</w:t>
      </w:r>
      <w:r>
        <w:rPr>
          <w:rFonts w:ascii="Arial" w:eastAsia="Arial" w:hAnsi="Arial" w:cs="Arial"/>
          <w:color w:val="000000"/>
          <w:sz w:val="24"/>
          <w:szCs w:val="24"/>
        </w:rPr>
        <w:t>iretório do projeto na máquina, está sincronizado com diretório remoto no GitHub, tornando mais fácil o lançamento das atualizações do sistema.</w:t>
      </w:r>
    </w:p>
    <w:p w14:paraId="71306386" w14:textId="77777777" w:rsidR="005F72F0" w:rsidRDefault="005F72F0" w:rsidP="009C6D1F">
      <w:pPr>
        <w:keepNext/>
        <w:pBdr>
          <w:top w:val="nil"/>
          <w:left w:val="nil"/>
          <w:bottom w:val="nil"/>
          <w:right w:val="nil"/>
          <w:between w:val="nil"/>
        </w:pBdr>
        <w:spacing w:after="60"/>
        <w:rPr>
          <w:rFonts w:ascii="Arial" w:eastAsia="Arial" w:hAnsi="Arial" w:cs="Arial"/>
          <w:color w:val="000000"/>
          <w:sz w:val="24"/>
          <w:szCs w:val="24"/>
        </w:rPr>
      </w:pPr>
    </w:p>
    <w:p w14:paraId="2E54FE7F" w14:textId="7F08018C" w:rsidR="00F15B67" w:rsidRPr="005F72F0" w:rsidRDefault="005F72F0">
      <w:pPr>
        <w:keepNext/>
        <w:keepLines/>
        <w:pBdr>
          <w:top w:val="nil"/>
          <w:left w:val="nil"/>
          <w:bottom w:val="nil"/>
          <w:right w:val="nil"/>
          <w:between w:val="nil"/>
        </w:pBdr>
        <w:spacing w:before="200" w:after="0"/>
        <w:rPr>
          <w:rFonts w:ascii="Arial" w:eastAsia="Arial" w:hAnsi="Arial" w:cs="Arial"/>
          <w:b/>
          <w:color w:val="000000"/>
          <w:sz w:val="24"/>
          <w:szCs w:val="24"/>
        </w:rPr>
      </w:pPr>
      <w:bookmarkStart w:id="74" w:name="_z337ya" w:colFirst="0" w:colLast="0"/>
      <w:bookmarkEnd w:id="74"/>
      <w:r>
        <w:rPr>
          <w:rFonts w:ascii="Arial" w:eastAsia="Arial" w:hAnsi="Arial" w:cs="Arial"/>
          <w:b/>
          <w:color w:val="000000"/>
          <w:sz w:val="24"/>
          <w:szCs w:val="24"/>
        </w:rPr>
        <w:t>4.1 – Controle de arquivo</w:t>
      </w:r>
    </w:p>
    <w:p w14:paraId="509CF3F4" w14:textId="326FA8E4" w:rsidR="00F15B67" w:rsidRDefault="00F15B67" w:rsidP="00F15B67">
      <w:pPr>
        <w:keepNext/>
        <w:pBdr>
          <w:top w:val="nil"/>
          <w:left w:val="nil"/>
          <w:bottom w:val="nil"/>
          <w:right w:val="nil"/>
          <w:between w:val="nil"/>
        </w:pBdr>
        <w:spacing w:before="240" w:after="60"/>
        <w:ind w:firstLine="720"/>
        <w:rPr>
          <w:rFonts w:ascii="Arial" w:eastAsia="Arial" w:hAnsi="Arial" w:cs="Arial"/>
          <w:color w:val="000000"/>
          <w:sz w:val="24"/>
          <w:szCs w:val="24"/>
        </w:rPr>
      </w:pPr>
      <w:r>
        <w:rPr>
          <w:rFonts w:ascii="Arial" w:eastAsia="Arial" w:hAnsi="Arial" w:cs="Arial"/>
          <w:color w:val="000000"/>
          <w:sz w:val="24"/>
          <w:szCs w:val="24"/>
        </w:rPr>
        <w:t>O diretório raiz do sistema é: syspdv e este diretório deve ser copiado para C:\wamp\64\www.</w:t>
      </w:r>
    </w:p>
    <w:p w14:paraId="3047AF9C" w14:textId="56E78965"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O diretório do MVC é syspdv\app e lá estão os diretórios de controllers models e views.</w:t>
      </w:r>
    </w:p>
    <w:p w14:paraId="7D47BB36" w14:textId="11DAAC70" w:rsidR="00E34A6F" w:rsidRDefault="00E34A6F"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Dentro de sysppdv\app\core estão os arquivos de rota e controller principal.</w:t>
      </w:r>
    </w:p>
    <w:p w14:paraId="07121D5B" w14:textId="21F9CF6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Dentro de syspdv\public estão os arquivos index.php e o arquivo “.htaccess” responsável por tornar nossas URLs parâmetros de requisição via GET.</w:t>
      </w:r>
    </w:p>
    <w:p w14:paraId="07970A7A" w14:textId="0B7A04F4"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t>Dentro de syspdv\public\assets estão os diretórios que contêm as folhas de estilos, scripts em js e imagens.</w:t>
      </w:r>
    </w:p>
    <w:p w14:paraId="52394745" w14:textId="77777777"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p>
    <w:p w14:paraId="631CB50B" w14:textId="54AF234B" w:rsidR="00F15B67" w:rsidRDefault="00F15B67" w:rsidP="00F15B67">
      <w:pPr>
        <w:keepNext/>
        <w:pBdr>
          <w:top w:val="nil"/>
          <w:left w:val="nil"/>
          <w:bottom w:val="nil"/>
          <w:right w:val="nil"/>
          <w:between w:val="nil"/>
        </w:pBdr>
        <w:spacing w:after="60"/>
        <w:rPr>
          <w:rFonts w:ascii="Arial" w:eastAsia="Arial" w:hAnsi="Arial" w:cs="Arial"/>
          <w:color w:val="000000"/>
          <w:sz w:val="24"/>
          <w:szCs w:val="24"/>
        </w:rPr>
      </w:pPr>
      <w:r>
        <w:rPr>
          <w:rFonts w:ascii="Arial" w:eastAsia="Arial" w:hAnsi="Arial" w:cs="Arial"/>
          <w:color w:val="000000"/>
          <w:sz w:val="24"/>
          <w:szCs w:val="24"/>
        </w:rPr>
        <w:tab/>
      </w:r>
      <w:r w:rsidR="00E34A6F">
        <w:rPr>
          <w:rFonts w:ascii="Arial" w:eastAsia="Arial" w:hAnsi="Arial" w:cs="Arial"/>
          <w:color w:val="000000"/>
          <w:sz w:val="24"/>
          <w:szCs w:val="24"/>
        </w:rPr>
        <w:t>Abaixo se encontra o c</w:t>
      </w:r>
      <w:r>
        <w:rPr>
          <w:rFonts w:ascii="Arial" w:eastAsia="Arial" w:hAnsi="Arial" w:cs="Arial"/>
          <w:color w:val="000000"/>
          <w:sz w:val="24"/>
          <w:szCs w:val="24"/>
        </w:rPr>
        <w:t>ódigo do arquivo “.htaccess”</w:t>
      </w:r>
      <w:r w:rsidR="00E34A6F">
        <w:rPr>
          <w:rFonts w:ascii="Arial" w:eastAsia="Arial" w:hAnsi="Arial" w:cs="Arial"/>
          <w:color w:val="000000"/>
          <w:sz w:val="24"/>
          <w:szCs w:val="24"/>
        </w:rPr>
        <w:t>, que é o código responsável por tratar as URLs, transformando em um parâmetro GET</w:t>
      </w:r>
      <w:r>
        <w:rPr>
          <w:rFonts w:ascii="Arial" w:eastAsia="Arial" w:hAnsi="Arial" w:cs="Arial"/>
          <w:color w:val="000000"/>
          <w:sz w:val="24"/>
          <w:szCs w:val="24"/>
        </w:rPr>
        <w:t>:</w:t>
      </w:r>
    </w:p>
    <w:p w14:paraId="07400A82" w14:textId="77777777" w:rsidR="00F15B67"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rPr>
      </w:pPr>
    </w:p>
    <w:p w14:paraId="68A31355" w14:textId="1BC7920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Options -MultiViews</w:t>
      </w:r>
    </w:p>
    <w:p w14:paraId="53298908"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RewriteEngine On</w:t>
      </w:r>
    </w:p>
    <w:p w14:paraId="7B7AD9FC"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33098FD5"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RewriteBase /mvcaplicado/public</w:t>
      </w:r>
    </w:p>
    <w:p w14:paraId="10DFBED1"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72A802A2"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RewriteCond %{REQUEST_FILENAME} !-d</w:t>
      </w:r>
    </w:p>
    <w:p w14:paraId="3279EF39"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RewriteCond %{REQUEST_FILENAME} !-f</w:t>
      </w:r>
    </w:p>
    <w:p w14:paraId="0ADB269E" w14:textId="77777777"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p>
    <w:p w14:paraId="13589C0A" w14:textId="146524C3" w:rsidR="00F15B67" w:rsidRPr="007B6115" w:rsidRDefault="00F15B67" w:rsidP="00E70F21">
      <w:pPr>
        <w:keepNext/>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RewriteRule ^(.+)$ index.php?url=$1 [QSA,L]</w:t>
      </w:r>
    </w:p>
    <w:p w14:paraId="403DE057" w14:textId="0799FBB5" w:rsidR="00F15B67" w:rsidRPr="007B6115" w:rsidRDefault="00F15B67" w:rsidP="00F15B67">
      <w:pPr>
        <w:keepNext/>
        <w:pBdr>
          <w:top w:val="nil"/>
          <w:left w:val="nil"/>
          <w:bottom w:val="nil"/>
          <w:right w:val="nil"/>
          <w:between w:val="nil"/>
        </w:pBdr>
        <w:spacing w:after="60"/>
        <w:rPr>
          <w:rFonts w:ascii="Arial" w:eastAsia="Arial" w:hAnsi="Arial" w:cs="Arial"/>
          <w:color w:val="000000"/>
          <w:sz w:val="24"/>
          <w:szCs w:val="24"/>
          <w:lang w:val="en-US"/>
        </w:rPr>
      </w:pPr>
      <w:r w:rsidRPr="007B6115">
        <w:rPr>
          <w:rFonts w:ascii="Arial" w:eastAsia="Arial" w:hAnsi="Arial" w:cs="Arial"/>
          <w:color w:val="000000"/>
          <w:sz w:val="24"/>
          <w:szCs w:val="24"/>
          <w:lang w:val="en-US"/>
        </w:rPr>
        <w:tab/>
      </w:r>
    </w:p>
    <w:p w14:paraId="214169AE" w14:textId="77777777" w:rsidR="00E70F21" w:rsidRPr="007B6115" w:rsidRDefault="00E70F21">
      <w:pPr>
        <w:keepNext/>
        <w:keepLines/>
        <w:pBdr>
          <w:top w:val="nil"/>
          <w:left w:val="nil"/>
          <w:bottom w:val="nil"/>
          <w:right w:val="nil"/>
          <w:between w:val="nil"/>
        </w:pBdr>
        <w:spacing w:before="200" w:after="0"/>
        <w:rPr>
          <w:rFonts w:ascii="Arial" w:eastAsia="Arial" w:hAnsi="Arial" w:cs="Arial"/>
          <w:b/>
          <w:color w:val="000000"/>
          <w:sz w:val="24"/>
          <w:szCs w:val="24"/>
          <w:lang w:val="en-US"/>
        </w:rPr>
      </w:pPr>
      <w:bookmarkStart w:id="75" w:name="_3j2qqm3" w:colFirst="0" w:colLast="0"/>
      <w:bookmarkEnd w:id="75"/>
    </w:p>
    <w:p w14:paraId="33FDE654" w14:textId="77777777" w:rsidR="00B514CA" w:rsidRDefault="00B514CA">
      <w:pPr>
        <w:keepNext/>
        <w:keepLines/>
        <w:pBdr>
          <w:top w:val="nil"/>
          <w:left w:val="nil"/>
          <w:bottom w:val="nil"/>
          <w:right w:val="nil"/>
          <w:between w:val="nil"/>
        </w:pBdr>
        <w:spacing w:before="200" w:after="0"/>
        <w:rPr>
          <w:rFonts w:ascii="Arial" w:eastAsia="Arial" w:hAnsi="Arial" w:cs="Arial"/>
          <w:b/>
          <w:color w:val="000000"/>
          <w:sz w:val="24"/>
          <w:szCs w:val="24"/>
        </w:rPr>
      </w:pPr>
    </w:p>
    <w:p w14:paraId="7C45F01A"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r>
        <w:rPr>
          <w:rFonts w:ascii="Arial" w:eastAsia="Arial" w:hAnsi="Arial" w:cs="Arial"/>
          <w:b/>
          <w:color w:val="000000"/>
          <w:sz w:val="24"/>
          <w:szCs w:val="24"/>
        </w:rPr>
        <w:t>4.2 – Configuração base de dados</w:t>
      </w:r>
    </w:p>
    <w:p w14:paraId="6D075E96" w14:textId="17AB9401" w:rsidR="009C6D1F" w:rsidRDefault="009C6D1F">
      <w:pPr>
        <w:keepNext/>
        <w:keepLines/>
        <w:pBdr>
          <w:top w:val="nil"/>
          <w:left w:val="nil"/>
          <w:bottom w:val="nil"/>
          <w:right w:val="nil"/>
          <w:between w:val="nil"/>
        </w:pBdr>
        <w:spacing w:before="200" w:after="0"/>
        <w:rPr>
          <w:rFonts w:ascii="Arial" w:eastAsia="Arial" w:hAnsi="Arial" w:cs="Arial"/>
          <w:color w:val="000000"/>
          <w:sz w:val="24"/>
          <w:szCs w:val="24"/>
        </w:rPr>
      </w:pPr>
      <w:r>
        <w:rPr>
          <w:rFonts w:ascii="Arial" w:eastAsia="Arial" w:hAnsi="Arial" w:cs="Arial"/>
          <w:b/>
          <w:color w:val="000000"/>
          <w:sz w:val="24"/>
          <w:szCs w:val="24"/>
        </w:rPr>
        <w:tab/>
      </w:r>
      <w:r w:rsidR="00F15B67">
        <w:rPr>
          <w:rFonts w:ascii="Arial" w:eastAsia="Arial" w:hAnsi="Arial" w:cs="Arial"/>
          <w:color w:val="000000"/>
          <w:sz w:val="24"/>
          <w:szCs w:val="24"/>
        </w:rPr>
        <w:t>O arquivo de configuração com a base de dados está em syspdv\app\database.php:</w:t>
      </w:r>
    </w:p>
    <w:p w14:paraId="71B32E5D" w14:textId="77777777" w:rsidR="00E70F21" w:rsidRDefault="00E70F21">
      <w:pPr>
        <w:keepNext/>
        <w:keepLines/>
        <w:pBdr>
          <w:top w:val="nil"/>
          <w:left w:val="nil"/>
          <w:bottom w:val="nil"/>
          <w:right w:val="nil"/>
          <w:between w:val="nil"/>
        </w:pBdr>
        <w:spacing w:before="200" w:after="0"/>
        <w:rPr>
          <w:rFonts w:ascii="Arial" w:eastAsia="Arial" w:hAnsi="Arial" w:cs="Arial"/>
          <w:color w:val="000000"/>
          <w:sz w:val="24"/>
          <w:szCs w:val="24"/>
        </w:rPr>
      </w:pPr>
    </w:p>
    <w:p w14:paraId="49E91485" w14:textId="6E9E6F5F"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use Illuminate\Database\Capsule\Manager as Capsule;</w:t>
      </w:r>
    </w:p>
    <w:p w14:paraId="5942854B" w14:textId="4F2372DE"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$capsule = new Capsule();</w:t>
      </w:r>
    </w:p>
    <w:p w14:paraId="6800617D"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$capsule-&gt;addConnection([</w:t>
      </w:r>
    </w:p>
    <w:p w14:paraId="71A8F10B"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'driver' =&gt; 'mysql',</w:t>
      </w:r>
    </w:p>
    <w:p w14:paraId="79341DC4"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'host' =&gt; '127.0.0.1',</w:t>
      </w:r>
    </w:p>
    <w:p w14:paraId="5F66E242"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'username' =&gt; 'root',</w:t>
      </w:r>
    </w:p>
    <w:p w14:paraId="0902FA23"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'password' =&gt; '',</w:t>
      </w:r>
    </w:p>
    <w:p w14:paraId="5242C35E"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'database' =&gt; 'testepdv',</w:t>
      </w:r>
    </w:p>
    <w:p w14:paraId="664DBEE5"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'charset' =&gt; 'utf8',</w:t>
      </w:r>
    </w:p>
    <w:p w14:paraId="4FA1378C" w14:textId="77777777" w:rsidR="00F15B67" w:rsidRPr="007B6115"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lang w:val="en-US"/>
        </w:rPr>
      </w:pPr>
      <w:r w:rsidRPr="007B6115">
        <w:rPr>
          <w:rFonts w:ascii="Arial" w:eastAsia="Arial" w:hAnsi="Arial" w:cs="Arial"/>
          <w:color w:val="000000"/>
          <w:sz w:val="24"/>
          <w:szCs w:val="24"/>
          <w:lang w:val="en-US"/>
        </w:rPr>
        <w:tab/>
        <w:t>'collation' =&gt; 'utf8_unicode_ci',</w:t>
      </w:r>
    </w:p>
    <w:p w14:paraId="76DCE653" w14:textId="77777777"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7B6115">
        <w:rPr>
          <w:rFonts w:ascii="Arial" w:eastAsia="Arial" w:hAnsi="Arial" w:cs="Arial"/>
          <w:color w:val="000000"/>
          <w:sz w:val="24"/>
          <w:szCs w:val="24"/>
          <w:lang w:val="en-US"/>
        </w:rPr>
        <w:tab/>
      </w:r>
      <w:r w:rsidRPr="00F15B67">
        <w:rPr>
          <w:rFonts w:ascii="Arial" w:eastAsia="Arial" w:hAnsi="Arial" w:cs="Arial"/>
          <w:color w:val="000000"/>
          <w:sz w:val="24"/>
          <w:szCs w:val="24"/>
        </w:rPr>
        <w:t>'prefix' =&gt; ''</w:t>
      </w:r>
    </w:p>
    <w:p w14:paraId="3B28B266" w14:textId="1DFA8318"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1FC30535" w14:textId="2350BF55" w:rsidR="00F15B67" w:rsidRPr="00F15B67" w:rsidRDefault="00F15B67" w:rsidP="00E70F21">
      <w:pPr>
        <w:keepNext/>
        <w:keepLines/>
        <w:pBdr>
          <w:top w:val="nil"/>
          <w:left w:val="nil"/>
          <w:bottom w:val="nil"/>
          <w:right w:val="nil"/>
          <w:between w:val="nil"/>
        </w:pBdr>
        <w:spacing w:after="0" w:line="240" w:lineRule="auto"/>
        <w:rPr>
          <w:rFonts w:ascii="Arial" w:eastAsia="Arial" w:hAnsi="Arial" w:cs="Arial"/>
          <w:color w:val="000000"/>
          <w:sz w:val="24"/>
          <w:szCs w:val="24"/>
        </w:rPr>
      </w:pPr>
      <w:r w:rsidRPr="00F15B67">
        <w:rPr>
          <w:rFonts w:ascii="Arial" w:eastAsia="Arial" w:hAnsi="Arial" w:cs="Arial"/>
          <w:color w:val="000000"/>
          <w:sz w:val="24"/>
          <w:szCs w:val="24"/>
        </w:rPr>
        <w:t>$capsule-&gt;bootEloquent();</w:t>
      </w:r>
    </w:p>
    <w:p w14:paraId="22190FE1"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76" w:name="_1y810tw" w:colFirst="0" w:colLast="0"/>
      <w:bookmarkEnd w:id="76"/>
      <w:r>
        <w:rPr>
          <w:rFonts w:ascii="Arial" w:eastAsia="Arial" w:hAnsi="Arial" w:cs="Arial"/>
          <w:b/>
          <w:color w:val="000000"/>
          <w:sz w:val="24"/>
          <w:szCs w:val="24"/>
        </w:rPr>
        <w:t>4.3 – Configuração do módulo administração</w:t>
      </w:r>
    </w:p>
    <w:p w14:paraId="1F7AF205" w14:textId="5DE9DCEB" w:rsidR="005F72F0" w:rsidRDefault="005F72F0" w:rsidP="005F72F0">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O sistema não possui módulo de administração e sim diferentes áreas para diferentes logins, como o modo “Gerente”</w:t>
      </w:r>
      <w:r w:rsidR="00E34A6F">
        <w:rPr>
          <w:rFonts w:ascii="Arial" w:eastAsia="Arial" w:hAnsi="Arial" w:cs="Arial"/>
          <w:color w:val="000000"/>
          <w:sz w:val="24"/>
          <w:szCs w:val="24"/>
        </w:rPr>
        <w:t xml:space="preserve"> que</w:t>
      </w:r>
      <w:r>
        <w:rPr>
          <w:rFonts w:ascii="Arial" w:eastAsia="Arial" w:hAnsi="Arial" w:cs="Arial"/>
          <w:color w:val="000000"/>
          <w:sz w:val="24"/>
          <w:szCs w:val="24"/>
        </w:rPr>
        <w:t xml:space="preserve"> é o responsável por gerenciar os módulos de funcionários, produtos e vendas.</w:t>
      </w:r>
    </w:p>
    <w:p w14:paraId="6E7B1510" w14:textId="54FC1F09" w:rsidR="005F72F0" w:rsidRPr="005F72F0" w:rsidRDefault="005F72F0" w:rsidP="00E70F21">
      <w:pPr>
        <w:keepNext/>
        <w:keepLines/>
        <w:pBdr>
          <w:top w:val="nil"/>
          <w:left w:val="nil"/>
          <w:bottom w:val="nil"/>
          <w:right w:val="nil"/>
          <w:between w:val="nil"/>
        </w:pBdr>
        <w:spacing w:before="200" w:after="0"/>
        <w:ind w:firstLine="720"/>
        <w:rPr>
          <w:rFonts w:ascii="Arial" w:eastAsia="Arial" w:hAnsi="Arial" w:cs="Arial"/>
          <w:color w:val="000000"/>
          <w:sz w:val="24"/>
          <w:szCs w:val="24"/>
        </w:rPr>
      </w:pPr>
      <w:r>
        <w:rPr>
          <w:rFonts w:ascii="Arial" w:eastAsia="Arial" w:hAnsi="Arial" w:cs="Arial"/>
          <w:color w:val="000000"/>
          <w:sz w:val="24"/>
          <w:szCs w:val="24"/>
        </w:rPr>
        <w:t>Já o modo “Funcionário” só possui acesso ao “caixa”, ou seja, a interface para lançar as vendas e as informações relativas a ela.</w:t>
      </w:r>
    </w:p>
    <w:p w14:paraId="3682FD16" w14:textId="77777777" w:rsidR="00E20878" w:rsidRDefault="000B0AE6">
      <w:pPr>
        <w:keepNext/>
        <w:keepLines/>
        <w:pBdr>
          <w:top w:val="nil"/>
          <w:left w:val="nil"/>
          <w:bottom w:val="nil"/>
          <w:right w:val="nil"/>
          <w:between w:val="nil"/>
        </w:pBdr>
        <w:spacing w:before="200" w:after="0"/>
        <w:rPr>
          <w:rFonts w:ascii="Arial" w:eastAsia="Arial" w:hAnsi="Arial" w:cs="Arial"/>
          <w:b/>
          <w:color w:val="000000"/>
          <w:sz w:val="24"/>
          <w:szCs w:val="24"/>
        </w:rPr>
      </w:pPr>
      <w:bookmarkStart w:id="77" w:name="_4i7ojhp" w:colFirst="0" w:colLast="0"/>
      <w:bookmarkEnd w:id="77"/>
      <w:r>
        <w:rPr>
          <w:rFonts w:ascii="Arial" w:eastAsia="Arial" w:hAnsi="Arial" w:cs="Arial"/>
          <w:b/>
          <w:color w:val="000000"/>
          <w:sz w:val="24"/>
          <w:szCs w:val="24"/>
        </w:rPr>
        <w:t xml:space="preserve">4.4 – Servidor </w:t>
      </w:r>
    </w:p>
    <w:p w14:paraId="3AA030DC" w14:textId="6C1CB6BC"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w:t>
      </w:r>
      <w:r w:rsidR="00E70F21">
        <w:rPr>
          <w:rFonts w:ascii="Arial" w:eastAsia="Arial" w:hAnsi="Arial" w:cs="Arial"/>
          <w:color w:val="000000"/>
          <w:sz w:val="24"/>
          <w:szCs w:val="24"/>
        </w:rPr>
        <w:t>Para rodar a aplicação no servidor</w:t>
      </w:r>
      <w:r>
        <w:rPr>
          <w:rFonts w:ascii="Arial" w:eastAsia="Arial" w:hAnsi="Arial" w:cs="Arial"/>
          <w:b/>
          <w:color w:val="000000"/>
          <w:sz w:val="24"/>
          <w:szCs w:val="24"/>
        </w:rPr>
        <w:t xml:space="preserve"> </w:t>
      </w:r>
      <w:r>
        <w:rPr>
          <w:rFonts w:ascii="Arial" w:eastAsia="Arial" w:hAnsi="Arial" w:cs="Arial"/>
          <w:color w:val="000000"/>
          <w:sz w:val="24"/>
          <w:szCs w:val="24"/>
        </w:rPr>
        <w:t>deve-se abrir o diretório C:\wamp64\www e colar o diretório raiz do sistema.</w:t>
      </w:r>
    </w:p>
    <w:p w14:paraId="249B343F" w14:textId="671FA220" w:rsidR="00537EE0" w:rsidRDefault="00537EE0"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xml:space="preserve">- Iniciar o programa wamp e após o ícone na barra de tarefas ficar verde, deve-se clicar sobre ele e </w:t>
      </w:r>
      <w:r w:rsidR="008C376A">
        <w:rPr>
          <w:rFonts w:ascii="Arial" w:eastAsia="Arial" w:hAnsi="Arial" w:cs="Arial"/>
          <w:color w:val="000000"/>
          <w:sz w:val="24"/>
          <w:szCs w:val="24"/>
        </w:rPr>
        <w:t>clicar em localhost, após ele abrir no navegador padrão deve informar o diretório do sistema na url após “localhost/”.</w:t>
      </w:r>
    </w:p>
    <w:p w14:paraId="3A90FBFB" w14:textId="07426CE3" w:rsidR="008C376A" w:rsidRPr="00537EE0" w:rsidRDefault="008C376A" w:rsidP="008C376A">
      <w:pPr>
        <w:keepNext/>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ab/>
        <w:t>- Não é necessário informar a porta pois por padrão o Apache já roda na porta 80.</w:t>
      </w:r>
    </w:p>
    <w:p w14:paraId="17FF0C0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E7C9E3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C53A49" w14:textId="77777777" w:rsidR="00E20878" w:rsidRDefault="00E20878">
      <w:pPr>
        <w:rPr>
          <w:rFonts w:ascii="Arial" w:eastAsia="Arial" w:hAnsi="Arial" w:cs="Arial"/>
          <w:b/>
          <w:color w:val="000000"/>
          <w:sz w:val="24"/>
          <w:szCs w:val="24"/>
        </w:rPr>
      </w:pPr>
      <w:bookmarkStart w:id="78" w:name="_2xcytpi" w:colFirst="0" w:colLast="0"/>
      <w:bookmarkEnd w:id="78"/>
    </w:p>
    <w:p w14:paraId="12E412AC" w14:textId="77777777" w:rsidR="009B37DD" w:rsidRDefault="009B37DD"/>
    <w:p w14:paraId="468CE56A" w14:textId="13DA2B3D" w:rsidR="00E20878" w:rsidRDefault="000B0AE6" w:rsidP="00E34A6F">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5 – Casos de Uso</w:t>
      </w:r>
    </w:p>
    <w:p w14:paraId="3B5FBFE0" w14:textId="77777777" w:rsidR="003D3917" w:rsidRDefault="003D3917" w:rsidP="003D3917">
      <w:pPr>
        <w:keepNext/>
        <w:jc w:val="center"/>
      </w:pPr>
      <w:r>
        <w:rPr>
          <w:noProof/>
        </w:rPr>
        <w:drawing>
          <wp:inline distT="0" distB="0" distL="0" distR="0" wp14:anchorId="60EA753D" wp14:editId="02D66606">
            <wp:extent cx="3495675" cy="75914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odeusotcc (1).jpg"/>
                    <pic:cNvPicPr/>
                  </pic:nvPicPr>
                  <pic:blipFill>
                    <a:blip r:embed="rId15">
                      <a:extLst>
                        <a:ext uri="{28A0092B-C50C-407E-A947-70E740481C1C}">
                          <a14:useLocalDpi xmlns:a14="http://schemas.microsoft.com/office/drawing/2010/main" val="0"/>
                        </a:ext>
                      </a:extLst>
                    </a:blip>
                    <a:stretch>
                      <a:fillRect/>
                    </a:stretch>
                  </pic:blipFill>
                  <pic:spPr>
                    <a:xfrm>
                      <a:off x="0" y="0"/>
                      <a:ext cx="3495675" cy="7591425"/>
                    </a:xfrm>
                    <a:prstGeom prst="rect">
                      <a:avLst/>
                    </a:prstGeom>
                  </pic:spPr>
                </pic:pic>
              </a:graphicData>
            </a:graphic>
          </wp:inline>
        </w:drawing>
      </w:r>
    </w:p>
    <w:p w14:paraId="2649DDB0" w14:textId="23DE4E56" w:rsidR="00E20878" w:rsidRPr="003D3917" w:rsidRDefault="003D3917" w:rsidP="003D3917">
      <w:pPr>
        <w:pStyle w:val="Legenda"/>
        <w:jc w:val="center"/>
        <w:rPr>
          <w:rFonts w:ascii="Arial" w:hAnsi="Arial" w:cs="Arial"/>
          <w:sz w:val="24"/>
          <w:szCs w:val="24"/>
        </w:rPr>
      </w:pPr>
      <w:bookmarkStart w:id="79" w:name="_Toc528640513"/>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Pr>
          <w:rFonts w:ascii="Arial" w:hAnsi="Arial" w:cs="Arial"/>
          <w:noProof/>
          <w:sz w:val="24"/>
          <w:szCs w:val="24"/>
        </w:rPr>
        <w:t>2</w:t>
      </w:r>
      <w:r w:rsidRPr="003D3917">
        <w:rPr>
          <w:rFonts w:ascii="Arial" w:hAnsi="Arial" w:cs="Arial"/>
          <w:sz w:val="24"/>
          <w:szCs w:val="24"/>
        </w:rPr>
        <w:fldChar w:fldCharType="end"/>
      </w:r>
      <w:r w:rsidRPr="003D3917">
        <w:rPr>
          <w:rFonts w:ascii="Arial" w:hAnsi="Arial" w:cs="Arial"/>
          <w:sz w:val="24"/>
          <w:szCs w:val="24"/>
        </w:rPr>
        <w:t>. Visão Geral - Caso de Uso</w:t>
      </w:r>
      <w:bookmarkEnd w:id="79"/>
    </w:p>
    <w:p w14:paraId="7ACA7C08" w14:textId="77777777" w:rsidR="00E20878" w:rsidRDefault="00E20878"/>
    <w:p w14:paraId="00A52EAF" w14:textId="77777777" w:rsidR="003D3917" w:rsidRDefault="003D3917" w:rsidP="003D3917">
      <w:pPr>
        <w:keepNext/>
      </w:pPr>
      <w:r>
        <w:rPr>
          <w:noProof/>
        </w:rPr>
        <w:drawing>
          <wp:inline distT="0" distB="0" distL="0" distR="0" wp14:anchorId="723E5210" wp14:editId="07CA8353">
            <wp:extent cx="5760085" cy="267525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675255"/>
                    </a:xfrm>
                    <a:prstGeom prst="rect">
                      <a:avLst/>
                    </a:prstGeom>
                  </pic:spPr>
                </pic:pic>
              </a:graphicData>
            </a:graphic>
          </wp:inline>
        </w:drawing>
      </w:r>
    </w:p>
    <w:p w14:paraId="4505299B" w14:textId="38D43DD3" w:rsidR="00E20878" w:rsidRPr="003D3917" w:rsidRDefault="003D3917" w:rsidP="003D3917">
      <w:pPr>
        <w:pStyle w:val="Legenda"/>
        <w:jc w:val="center"/>
        <w:rPr>
          <w:rFonts w:ascii="Arial" w:hAnsi="Arial" w:cs="Arial"/>
          <w:sz w:val="24"/>
          <w:szCs w:val="24"/>
        </w:rPr>
      </w:pPr>
      <w:bookmarkStart w:id="80" w:name="_Toc528640514"/>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Pr>
          <w:rFonts w:ascii="Arial" w:hAnsi="Arial" w:cs="Arial"/>
          <w:noProof/>
          <w:sz w:val="24"/>
          <w:szCs w:val="24"/>
        </w:rPr>
        <w:t>3</w:t>
      </w:r>
      <w:r w:rsidRPr="003D3917">
        <w:rPr>
          <w:rFonts w:ascii="Arial" w:hAnsi="Arial" w:cs="Arial"/>
          <w:sz w:val="24"/>
          <w:szCs w:val="24"/>
        </w:rPr>
        <w:fldChar w:fldCharType="end"/>
      </w:r>
      <w:r w:rsidRPr="003D3917">
        <w:rPr>
          <w:rFonts w:ascii="Arial" w:hAnsi="Arial" w:cs="Arial"/>
          <w:sz w:val="24"/>
          <w:szCs w:val="24"/>
        </w:rPr>
        <w:t>. Cadastro e Acesso</w:t>
      </w:r>
      <w:bookmarkEnd w:id="80"/>
    </w:p>
    <w:p w14:paraId="7219EBF5" w14:textId="77777777" w:rsidR="00E20878" w:rsidRDefault="00E20878"/>
    <w:p w14:paraId="677E0F3C" w14:textId="77777777" w:rsidR="00E20878" w:rsidRDefault="00E20878"/>
    <w:p w14:paraId="36DB5C2A" w14:textId="77777777" w:rsidR="003D3917" w:rsidRDefault="003D3917" w:rsidP="003D3917">
      <w:pPr>
        <w:keepNext/>
      </w:pPr>
      <w:r>
        <w:rPr>
          <w:noProof/>
        </w:rPr>
        <w:drawing>
          <wp:inline distT="0" distB="0" distL="0" distR="0" wp14:anchorId="5313BF36" wp14:editId="0608D3A9">
            <wp:extent cx="5760085" cy="31940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94050"/>
                    </a:xfrm>
                    <a:prstGeom prst="rect">
                      <a:avLst/>
                    </a:prstGeom>
                  </pic:spPr>
                </pic:pic>
              </a:graphicData>
            </a:graphic>
          </wp:inline>
        </w:drawing>
      </w:r>
    </w:p>
    <w:p w14:paraId="6A1B6D1A" w14:textId="7FE3B9F0" w:rsidR="00E20878" w:rsidRPr="003D3917" w:rsidRDefault="003D3917" w:rsidP="003D3917">
      <w:pPr>
        <w:pStyle w:val="Legenda"/>
        <w:jc w:val="center"/>
        <w:rPr>
          <w:rFonts w:ascii="Arial" w:hAnsi="Arial" w:cs="Arial"/>
          <w:sz w:val="24"/>
          <w:szCs w:val="24"/>
        </w:rPr>
      </w:pPr>
      <w:bookmarkStart w:id="81" w:name="_Toc528640515"/>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Pr>
          <w:rFonts w:ascii="Arial" w:hAnsi="Arial" w:cs="Arial"/>
          <w:noProof/>
          <w:sz w:val="24"/>
          <w:szCs w:val="24"/>
        </w:rPr>
        <w:t>4</w:t>
      </w:r>
      <w:r w:rsidRPr="003D3917">
        <w:rPr>
          <w:rFonts w:ascii="Arial" w:hAnsi="Arial" w:cs="Arial"/>
          <w:sz w:val="24"/>
          <w:szCs w:val="24"/>
        </w:rPr>
        <w:fldChar w:fldCharType="end"/>
      </w:r>
      <w:r w:rsidRPr="003D3917">
        <w:rPr>
          <w:rFonts w:ascii="Arial" w:hAnsi="Arial" w:cs="Arial"/>
          <w:sz w:val="24"/>
          <w:szCs w:val="24"/>
        </w:rPr>
        <w:t>. Gestão de Marcas</w:t>
      </w:r>
      <w:bookmarkEnd w:id="81"/>
    </w:p>
    <w:p w14:paraId="39356566" w14:textId="77777777" w:rsidR="00E20878" w:rsidRDefault="00E20878"/>
    <w:p w14:paraId="795E2F3B" w14:textId="77777777" w:rsidR="003D3917" w:rsidRDefault="003D3917">
      <w:pPr>
        <w:rPr>
          <w:noProof/>
        </w:rPr>
      </w:pPr>
    </w:p>
    <w:p w14:paraId="2D46F0A2" w14:textId="77777777" w:rsidR="003D3917" w:rsidRDefault="003D3917">
      <w:pPr>
        <w:rPr>
          <w:noProof/>
        </w:rPr>
      </w:pPr>
    </w:p>
    <w:p w14:paraId="158A369E" w14:textId="77777777" w:rsidR="003D3917" w:rsidRDefault="003D3917">
      <w:pPr>
        <w:rPr>
          <w:noProof/>
        </w:rPr>
      </w:pPr>
    </w:p>
    <w:p w14:paraId="725E14FA" w14:textId="77777777" w:rsidR="003D3917" w:rsidRDefault="003D3917">
      <w:pPr>
        <w:rPr>
          <w:noProof/>
        </w:rPr>
      </w:pPr>
    </w:p>
    <w:p w14:paraId="52F0D3FB" w14:textId="77777777" w:rsidR="003D3917" w:rsidRDefault="003D3917" w:rsidP="003D3917">
      <w:pPr>
        <w:keepNext/>
      </w:pPr>
      <w:r>
        <w:rPr>
          <w:noProof/>
        </w:rPr>
        <w:drawing>
          <wp:inline distT="0" distB="0" distL="0" distR="0" wp14:anchorId="11B51569" wp14:editId="3D4ACB18">
            <wp:extent cx="5760085" cy="31502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150235"/>
                    </a:xfrm>
                    <a:prstGeom prst="rect">
                      <a:avLst/>
                    </a:prstGeom>
                  </pic:spPr>
                </pic:pic>
              </a:graphicData>
            </a:graphic>
          </wp:inline>
        </w:drawing>
      </w:r>
    </w:p>
    <w:p w14:paraId="507FC38F" w14:textId="0C9831B8" w:rsidR="00E20878" w:rsidRPr="003D3917" w:rsidRDefault="003D3917" w:rsidP="003D3917">
      <w:pPr>
        <w:pStyle w:val="Legenda"/>
        <w:jc w:val="center"/>
        <w:rPr>
          <w:rFonts w:ascii="Arial" w:hAnsi="Arial" w:cs="Arial"/>
          <w:sz w:val="24"/>
          <w:szCs w:val="24"/>
        </w:rPr>
      </w:pPr>
      <w:bookmarkStart w:id="82" w:name="_Toc528640516"/>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Pr>
          <w:rFonts w:ascii="Arial" w:hAnsi="Arial" w:cs="Arial"/>
          <w:noProof/>
          <w:sz w:val="24"/>
          <w:szCs w:val="24"/>
        </w:rPr>
        <w:t>5</w:t>
      </w:r>
      <w:r w:rsidRPr="003D3917">
        <w:rPr>
          <w:rFonts w:ascii="Arial" w:hAnsi="Arial" w:cs="Arial"/>
          <w:sz w:val="24"/>
          <w:szCs w:val="24"/>
        </w:rPr>
        <w:fldChar w:fldCharType="end"/>
      </w:r>
      <w:r w:rsidRPr="003D3917">
        <w:rPr>
          <w:rFonts w:ascii="Arial" w:hAnsi="Arial" w:cs="Arial"/>
          <w:sz w:val="24"/>
          <w:szCs w:val="24"/>
        </w:rPr>
        <w:t>. Gestão de Categorias</w:t>
      </w:r>
      <w:bookmarkEnd w:id="82"/>
    </w:p>
    <w:p w14:paraId="2B492A18" w14:textId="77777777" w:rsidR="003D3917" w:rsidRDefault="003D3917">
      <w:pPr>
        <w:rPr>
          <w:noProof/>
        </w:rPr>
      </w:pPr>
    </w:p>
    <w:p w14:paraId="5B27D36C" w14:textId="77777777" w:rsidR="003D3917" w:rsidRDefault="003D3917" w:rsidP="003D3917">
      <w:pPr>
        <w:keepNext/>
      </w:pPr>
      <w:r>
        <w:rPr>
          <w:noProof/>
        </w:rPr>
        <w:drawing>
          <wp:inline distT="0" distB="0" distL="0" distR="0" wp14:anchorId="6F07D5DD" wp14:editId="1CA61A3C">
            <wp:extent cx="5760085" cy="31102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110230"/>
                    </a:xfrm>
                    <a:prstGeom prst="rect">
                      <a:avLst/>
                    </a:prstGeom>
                  </pic:spPr>
                </pic:pic>
              </a:graphicData>
            </a:graphic>
          </wp:inline>
        </w:drawing>
      </w:r>
    </w:p>
    <w:p w14:paraId="507E260E" w14:textId="0C0D4D83" w:rsidR="00E20878" w:rsidRPr="003D3917" w:rsidRDefault="003D3917" w:rsidP="003D3917">
      <w:pPr>
        <w:pStyle w:val="Legenda"/>
        <w:jc w:val="center"/>
        <w:rPr>
          <w:rFonts w:ascii="Arial" w:hAnsi="Arial" w:cs="Arial"/>
          <w:sz w:val="24"/>
          <w:szCs w:val="24"/>
        </w:rPr>
      </w:pPr>
      <w:bookmarkStart w:id="83" w:name="_Toc528640517"/>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Pr>
          <w:rFonts w:ascii="Arial" w:hAnsi="Arial" w:cs="Arial"/>
          <w:noProof/>
          <w:sz w:val="24"/>
          <w:szCs w:val="24"/>
        </w:rPr>
        <w:t>6</w:t>
      </w:r>
      <w:r w:rsidRPr="003D3917">
        <w:rPr>
          <w:rFonts w:ascii="Arial" w:hAnsi="Arial" w:cs="Arial"/>
          <w:sz w:val="24"/>
          <w:szCs w:val="24"/>
        </w:rPr>
        <w:fldChar w:fldCharType="end"/>
      </w:r>
      <w:r w:rsidRPr="003D3917">
        <w:rPr>
          <w:rFonts w:ascii="Arial" w:hAnsi="Arial" w:cs="Arial"/>
          <w:sz w:val="24"/>
          <w:szCs w:val="24"/>
        </w:rPr>
        <w:t>. Gestão e Consulta de Produtos</w:t>
      </w:r>
      <w:bookmarkEnd w:id="83"/>
    </w:p>
    <w:p w14:paraId="1286D083" w14:textId="77777777" w:rsidR="00E20878" w:rsidRDefault="00E20878"/>
    <w:p w14:paraId="58F9FADE" w14:textId="77777777" w:rsidR="00E20878" w:rsidRDefault="00E20878"/>
    <w:p w14:paraId="091A0938" w14:textId="77777777" w:rsidR="00E20878" w:rsidRDefault="00E20878"/>
    <w:p w14:paraId="46E05268" w14:textId="77777777" w:rsidR="00E20878" w:rsidRDefault="00E20878"/>
    <w:p w14:paraId="37668457" w14:textId="77777777" w:rsidR="003D3917" w:rsidRDefault="003D3917">
      <w:pPr>
        <w:rPr>
          <w:noProof/>
        </w:rPr>
      </w:pPr>
    </w:p>
    <w:p w14:paraId="00096BC8" w14:textId="77777777" w:rsidR="003D3917" w:rsidRDefault="003D3917" w:rsidP="003D3917">
      <w:pPr>
        <w:keepNext/>
      </w:pPr>
      <w:r>
        <w:rPr>
          <w:noProof/>
        </w:rPr>
        <w:drawing>
          <wp:inline distT="0" distB="0" distL="0" distR="0" wp14:anchorId="3F00DB8A" wp14:editId="606FADAC">
            <wp:extent cx="5760085" cy="3975735"/>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3975735"/>
                    </a:xfrm>
                    <a:prstGeom prst="rect">
                      <a:avLst/>
                    </a:prstGeom>
                  </pic:spPr>
                </pic:pic>
              </a:graphicData>
            </a:graphic>
          </wp:inline>
        </w:drawing>
      </w:r>
    </w:p>
    <w:p w14:paraId="26C627F0" w14:textId="17E792BB" w:rsidR="00E20878" w:rsidRPr="003D3917" w:rsidRDefault="003D3917" w:rsidP="003D3917">
      <w:pPr>
        <w:pStyle w:val="Legenda"/>
        <w:jc w:val="center"/>
        <w:rPr>
          <w:rFonts w:ascii="Arial" w:hAnsi="Arial" w:cs="Arial"/>
          <w:sz w:val="24"/>
          <w:szCs w:val="24"/>
        </w:rPr>
      </w:pPr>
      <w:bookmarkStart w:id="84" w:name="_Toc528640518"/>
      <w:r w:rsidRPr="003D3917">
        <w:rPr>
          <w:rFonts w:ascii="Arial" w:hAnsi="Arial" w:cs="Arial"/>
          <w:sz w:val="24"/>
          <w:szCs w:val="24"/>
        </w:rPr>
        <w:t xml:space="preserve">Figura </w:t>
      </w:r>
      <w:r w:rsidRPr="003D3917">
        <w:rPr>
          <w:rFonts w:ascii="Arial" w:hAnsi="Arial" w:cs="Arial"/>
          <w:sz w:val="24"/>
          <w:szCs w:val="24"/>
        </w:rPr>
        <w:fldChar w:fldCharType="begin"/>
      </w:r>
      <w:r w:rsidRPr="003D3917">
        <w:rPr>
          <w:rFonts w:ascii="Arial" w:hAnsi="Arial" w:cs="Arial"/>
          <w:sz w:val="24"/>
          <w:szCs w:val="24"/>
        </w:rPr>
        <w:instrText xml:space="preserve"> SEQ Figura \* ARABIC </w:instrText>
      </w:r>
      <w:r w:rsidRPr="003D3917">
        <w:rPr>
          <w:rFonts w:ascii="Arial" w:hAnsi="Arial" w:cs="Arial"/>
          <w:sz w:val="24"/>
          <w:szCs w:val="24"/>
        </w:rPr>
        <w:fldChar w:fldCharType="separate"/>
      </w:r>
      <w:r w:rsidRPr="003D3917">
        <w:rPr>
          <w:rFonts w:ascii="Arial" w:hAnsi="Arial" w:cs="Arial"/>
          <w:noProof/>
          <w:sz w:val="24"/>
          <w:szCs w:val="24"/>
        </w:rPr>
        <w:t>7</w:t>
      </w:r>
      <w:r w:rsidRPr="003D3917">
        <w:rPr>
          <w:rFonts w:ascii="Arial" w:hAnsi="Arial" w:cs="Arial"/>
          <w:sz w:val="24"/>
          <w:szCs w:val="24"/>
        </w:rPr>
        <w:fldChar w:fldCharType="end"/>
      </w:r>
      <w:r w:rsidRPr="003D3917">
        <w:rPr>
          <w:rFonts w:ascii="Arial" w:hAnsi="Arial" w:cs="Arial"/>
          <w:sz w:val="24"/>
          <w:szCs w:val="24"/>
        </w:rPr>
        <w:t>. Venda e Relatórios</w:t>
      </w:r>
      <w:bookmarkEnd w:id="84"/>
    </w:p>
    <w:p w14:paraId="1AF6F8F5" w14:textId="77777777" w:rsidR="00E20878" w:rsidRDefault="00E20878"/>
    <w:p w14:paraId="0FB98F85" w14:textId="77777777" w:rsidR="00E20878" w:rsidRDefault="00E20878"/>
    <w:p w14:paraId="5CC3A3DA" w14:textId="77777777" w:rsidR="00E20878" w:rsidRDefault="00E20878"/>
    <w:p w14:paraId="5871C76C" w14:textId="77777777" w:rsidR="00E20878" w:rsidRDefault="00E20878"/>
    <w:p w14:paraId="1FFC6349" w14:textId="77777777" w:rsidR="00E20878" w:rsidRDefault="00E20878"/>
    <w:p w14:paraId="3079B453" w14:textId="77777777" w:rsidR="00E20878" w:rsidRDefault="00E20878"/>
    <w:p w14:paraId="48078E99" w14:textId="77777777" w:rsidR="00E20878" w:rsidRDefault="00E20878"/>
    <w:p w14:paraId="64F65122" w14:textId="77777777" w:rsidR="00E20878" w:rsidRDefault="00E20878"/>
    <w:p w14:paraId="58935F1D" w14:textId="77777777" w:rsidR="00E20878" w:rsidRDefault="00E20878"/>
    <w:p w14:paraId="28B4CC9B" w14:textId="77777777" w:rsidR="00E20878" w:rsidRDefault="00E20878"/>
    <w:p w14:paraId="3B1A0D75" w14:textId="77777777" w:rsidR="00E20878" w:rsidRDefault="00E20878"/>
    <w:p w14:paraId="52AD04C9" w14:textId="77777777" w:rsidR="009B37DD" w:rsidRDefault="009B37DD"/>
    <w:p w14:paraId="71830F5A" w14:textId="77777777" w:rsidR="00E20878" w:rsidRDefault="00E20878"/>
    <w:p w14:paraId="5DD6297B" w14:textId="77777777" w:rsidR="00A33E52" w:rsidRDefault="00A33E52">
      <w:pPr>
        <w:keepNext/>
        <w:pBdr>
          <w:top w:val="nil"/>
          <w:left w:val="nil"/>
          <w:bottom w:val="nil"/>
          <w:right w:val="nil"/>
          <w:between w:val="nil"/>
        </w:pBdr>
        <w:spacing w:before="240" w:after="60"/>
        <w:rPr>
          <w:rFonts w:ascii="Arial" w:eastAsia="Arial" w:hAnsi="Arial" w:cs="Arial"/>
          <w:b/>
          <w:color w:val="000000"/>
          <w:sz w:val="24"/>
          <w:szCs w:val="24"/>
        </w:rPr>
      </w:pPr>
      <w:bookmarkStart w:id="85" w:name="_1ci93xb" w:colFirst="0" w:colLast="0"/>
      <w:bookmarkEnd w:id="85"/>
    </w:p>
    <w:p w14:paraId="14F5239F"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6 – Módulo de Administração</w:t>
      </w:r>
    </w:p>
    <w:p w14:paraId="1B644270" w14:textId="77777777" w:rsidR="00E20878" w:rsidRDefault="00E20878">
      <w:bookmarkStart w:id="86" w:name="_3whwml4" w:colFirst="0" w:colLast="0"/>
      <w:bookmarkEnd w:id="86"/>
    </w:p>
    <w:p w14:paraId="705574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9669DA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0BAA63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387A608"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5F96C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B6050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DECC679"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F86E85F"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58D6B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D57DE20"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EF138B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71A463C"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6053FA4"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02675A3D"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1FD799A" w14:textId="77777777" w:rsidR="00E20878" w:rsidRDefault="00E20878"/>
    <w:p w14:paraId="042EDF92" w14:textId="77777777" w:rsidR="00E20878" w:rsidRDefault="00E20878"/>
    <w:p w14:paraId="15438742" w14:textId="77777777" w:rsidR="00E20878" w:rsidRDefault="00E20878"/>
    <w:p w14:paraId="5AA8B0B0" w14:textId="77777777" w:rsidR="00E20878" w:rsidRDefault="00E20878"/>
    <w:p w14:paraId="148F353E"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87" w:name="_2bn6wsx" w:colFirst="0" w:colLast="0"/>
      <w:bookmarkEnd w:id="87"/>
    </w:p>
    <w:p w14:paraId="54FA552D" w14:textId="3723AEA5"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7 – M</w:t>
      </w:r>
      <w:r w:rsidR="00161D45">
        <w:rPr>
          <w:rFonts w:ascii="Arial" w:eastAsia="Arial" w:hAnsi="Arial" w:cs="Arial"/>
          <w:b/>
          <w:color w:val="000000"/>
          <w:sz w:val="24"/>
          <w:szCs w:val="24"/>
        </w:rPr>
        <w:t>o</w:t>
      </w:r>
      <w:r>
        <w:rPr>
          <w:rFonts w:ascii="Arial" w:eastAsia="Arial" w:hAnsi="Arial" w:cs="Arial"/>
          <w:b/>
          <w:color w:val="000000"/>
          <w:sz w:val="24"/>
          <w:szCs w:val="24"/>
        </w:rPr>
        <w:t>d</w:t>
      </w:r>
      <w:r w:rsidR="00161D45">
        <w:rPr>
          <w:rFonts w:ascii="Arial" w:eastAsia="Arial" w:hAnsi="Arial" w:cs="Arial"/>
          <w:b/>
          <w:color w:val="000000"/>
          <w:sz w:val="24"/>
          <w:szCs w:val="24"/>
        </w:rPr>
        <w:t>e</w:t>
      </w:r>
      <w:r>
        <w:rPr>
          <w:rFonts w:ascii="Arial" w:eastAsia="Arial" w:hAnsi="Arial" w:cs="Arial"/>
          <w:b/>
          <w:color w:val="000000"/>
          <w:sz w:val="24"/>
          <w:szCs w:val="24"/>
        </w:rPr>
        <w:t>lo Entidade de Relacionamento</w:t>
      </w:r>
    </w:p>
    <w:p w14:paraId="22A28E65" w14:textId="1F09EE9A"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bookmarkStart w:id="88" w:name="_qsh70q" w:colFirst="0" w:colLast="0"/>
      <w:bookmarkEnd w:id="88"/>
    </w:p>
    <w:p w14:paraId="513D7382" w14:textId="0A069A08"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D85329F" w14:textId="6E806FD3"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39F3C2EC" w14:textId="0FC133E6"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789A44F" w14:textId="6DCF132B"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56715CF7" w14:textId="7C88B04D" w:rsidR="00E20878" w:rsidRDefault="00B514CA">
      <w:pPr>
        <w:keepNext/>
        <w:pBdr>
          <w:top w:val="nil"/>
          <w:left w:val="nil"/>
          <w:bottom w:val="nil"/>
          <w:right w:val="nil"/>
          <w:between w:val="nil"/>
        </w:pBdr>
        <w:spacing w:before="240" w:after="60"/>
        <w:rPr>
          <w:rFonts w:ascii="Arial" w:eastAsia="Arial" w:hAnsi="Arial" w:cs="Arial"/>
          <w:b/>
          <w:color w:val="000000"/>
          <w:sz w:val="24"/>
          <w:szCs w:val="24"/>
        </w:rPr>
      </w:pPr>
      <w:r>
        <w:rPr>
          <w:noProof/>
        </w:rPr>
        <mc:AlternateContent>
          <mc:Choice Requires="wps">
            <w:drawing>
              <wp:anchor distT="0" distB="0" distL="114300" distR="114300" simplePos="0" relativeHeight="251664384" behindDoc="1" locked="0" layoutInCell="1" allowOverlap="1" wp14:anchorId="22E06D70" wp14:editId="1B5D73EA">
                <wp:simplePos x="0" y="0"/>
                <wp:positionH relativeFrom="column">
                  <wp:posOffset>984885</wp:posOffset>
                </wp:positionH>
                <wp:positionV relativeFrom="paragraph">
                  <wp:posOffset>5946775</wp:posOffset>
                </wp:positionV>
                <wp:extent cx="3716020" cy="635"/>
                <wp:effectExtent l="0" t="0" r="0" b="0"/>
                <wp:wrapTight wrapText="bothSides">
                  <wp:wrapPolygon edited="0">
                    <wp:start x="0" y="0"/>
                    <wp:lineTo x="0" y="21600"/>
                    <wp:lineTo x="21600" y="21600"/>
                    <wp:lineTo x="21600" y="0"/>
                  </wp:wrapPolygon>
                </wp:wrapTight>
                <wp:docPr id="14" name="Caixa de texto 14"/>
                <wp:cNvGraphicFramePr/>
                <a:graphic xmlns:a="http://schemas.openxmlformats.org/drawingml/2006/main">
                  <a:graphicData uri="http://schemas.microsoft.com/office/word/2010/wordprocessingShape">
                    <wps:wsp>
                      <wps:cNvSpPr txBox="1"/>
                      <wps:spPr>
                        <a:xfrm>
                          <a:off x="0" y="0"/>
                          <a:ext cx="3716020" cy="635"/>
                        </a:xfrm>
                        <a:prstGeom prst="rect">
                          <a:avLst/>
                        </a:prstGeom>
                        <a:solidFill>
                          <a:prstClr val="white"/>
                        </a:solidFill>
                        <a:ln>
                          <a:noFill/>
                        </a:ln>
                        <a:effectLst/>
                      </wps:spPr>
                      <wps:txbx>
                        <w:txbxContent>
                          <w:p w14:paraId="0924DD11" w14:textId="0C210AFA" w:rsidR="00DD19B0" w:rsidRPr="00B514CA" w:rsidRDefault="00DD19B0" w:rsidP="00B514CA">
                            <w:pPr>
                              <w:pStyle w:val="Legenda"/>
                              <w:jc w:val="center"/>
                              <w:rPr>
                                <w:rFonts w:ascii="Arial" w:hAnsi="Arial" w:cs="Arial"/>
                                <w:noProof/>
                                <w:sz w:val="24"/>
                                <w:szCs w:val="24"/>
                              </w:rPr>
                            </w:pPr>
                            <w:bookmarkStart w:id="89" w:name="_Toc528640519"/>
                            <w:r w:rsidRPr="00B514CA">
                              <w:rPr>
                                <w:rFonts w:ascii="Arial" w:hAnsi="Arial" w:cs="Arial"/>
                                <w:sz w:val="24"/>
                                <w:szCs w:val="24"/>
                              </w:rPr>
                              <w:t xml:space="preserve">Figura </w:t>
                            </w:r>
                            <w:r w:rsidRPr="00B514CA">
                              <w:rPr>
                                <w:rFonts w:ascii="Arial" w:hAnsi="Arial" w:cs="Arial"/>
                                <w:sz w:val="24"/>
                                <w:szCs w:val="24"/>
                              </w:rPr>
                              <w:fldChar w:fldCharType="begin"/>
                            </w:r>
                            <w:r w:rsidRPr="00B514CA">
                              <w:rPr>
                                <w:rFonts w:ascii="Arial" w:hAnsi="Arial" w:cs="Arial"/>
                                <w:sz w:val="24"/>
                                <w:szCs w:val="24"/>
                              </w:rPr>
                              <w:instrText xml:space="preserve"> SEQ Figura \* ARABIC </w:instrText>
                            </w:r>
                            <w:r w:rsidRPr="00B514CA">
                              <w:rPr>
                                <w:rFonts w:ascii="Arial" w:hAnsi="Arial" w:cs="Arial"/>
                                <w:sz w:val="24"/>
                                <w:szCs w:val="24"/>
                              </w:rPr>
                              <w:fldChar w:fldCharType="separate"/>
                            </w:r>
                            <w:r>
                              <w:rPr>
                                <w:rFonts w:ascii="Arial" w:hAnsi="Arial" w:cs="Arial"/>
                                <w:noProof/>
                                <w:sz w:val="24"/>
                                <w:szCs w:val="24"/>
                              </w:rPr>
                              <w:t>8</w:t>
                            </w:r>
                            <w:r w:rsidRPr="00B514CA">
                              <w:rPr>
                                <w:rFonts w:ascii="Arial" w:hAnsi="Arial" w:cs="Arial"/>
                                <w:sz w:val="24"/>
                                <w:szCs w:val="24"/>
                              </w:rPr>
                              <w:fldChar w:fldCharType="end"/>
                            </w:r>
                            <w:r w:rsidRPr="00B514CA">
                              <w:rPr>
                                <w:rFonts w:ascii="Arial" w:hAnsi="Arial" w:cs="Arial"/>
                                <w:sz w:val="24"/>
                                <w:szCs w:val="24"/>
                              </w:rPr>
                              <w:t>. Modelo Entidade-Relacionamento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06D70" id="Caixa de texto 14" o:spid="_x0000_s1027" type="#_x0000_t202" style="position:absolute;left:0;text-align:left;margin-left:77.55pt;margin-top:468.25pt;width:29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" stroked="f">
                <v:textbox style="mso-fit-shape-to-text:t" inset="0,0,0,0">
                  <w:txbxContent>
                    <w:p w14:paraId="0924DD11" w14:textId="0C210AFA" w:rsidR="00DD19B0" w:rsidRPr="00B514CA" w:rsidRDefault="00DD19B0" w:rsidP="00B514CA">
                      <w:pPr>
                        <w:pStyle w:val="Legenda"/>
                        <w:jc w:val="center"/>
                        <w:rPr>
                          <w:rFonts w:ascii="Arial" w:hAnsi="Arial" w:cs="Arial"/>
                          <w:noProof/>
                          <w:sz w:val="24"/>
                          <w:szCs w:val="24"/>
                        </w:rPr>
                      </w:pPr>
                      <w:bookmarkStart w:id="90" w:name="_Toc528640519"/>
                      <w:r w:rsidRPr="00B514CA">
                        <w:rPr>
                          <w:rFonts w:ascii="Arial" w:hAnsi="Arial" w:cs="Arial"/>
                          <w:sz w:val="24"/>
                          <w:szCs w:val="24"/>
                        </w:rPr>
                        <w:t xml:space="preserve">Figura </w:t>
                      </w:r>
                      <w:r w:rsidRPr="00B514CA">
                        <w:rPr>
                          <w:rFonts w:ascii="Arial" w:hAnsi="Arial" w:cs="Arial"/>
                          <w:sz w:val="24"/>
                          <w:szCs w:val="24"/>
                        </w:rPr>
                        <w:fldChar w:fldCharType="begin"/>
                      </w:r>
                      <w:r w:rsidRPr="00B514CA">
                        <w:rPr>
                          <w:rFonts w:ascii="Arial" w:hAnsi="Arial" w:cs="Arial"/>
                          <w:sz w:val="24"/>
                          <w:szCs w:val="24"/>
                        </w:rPr>
                        <w:instrText xml:space="preserve"> SEQ Figura \* ARABIC </w:instrText>
                      </w:r>
                      <w:r w:rsidRPr="00B514CA">
                        <w:rPr>
                          <w:rFonts w:ascii="Arial" w:hAnsi="Arial" w:cs="Arial"/>
                          <w:sz w:val="24"/>
                          <w:szCs w:val="24"/>
                        </w:rPr>
                        <w:fldChar w:fldCharType="separate"/>
                      </w:r>
                      <w:r>
                        <w:rPr>
                          <w:rFonts w:ascii="Arial" w:hAnsi="Arial" w:cs="Arial"/>
                          <w:noProof/>
                          <w:sz w:val="24"/>
                          <w:szCs w:val="24"/>
                        </w:rPr>
                        <w:t>8</w:t>
                      </w:r>
                      <w:r w:rsidRPr="00B514CA">
                        <w:rPr>
                          <w:rFonts w:ascii="Arial" w:hAnsi="Arial" w:cs="Arial"/>
                          <w:sz w:val="24"/>
                          <w:szCs w:val="24"/>
                        </w:rPr>
                        <w:fldChar w:fldCharType="end"/>
                      </w:r>
                      <w:r w:rsidRPr="00B514CA">
                        <w:rPr>
                          <w:rFonts w:ascii="Arial" w:hAnsi="Arial" w:cs="Arial"/>
                          <w:sz w:val="24"/>
                          <w:szCs w:val="24"/>
                        </w:rPr>
                        <w:t>. Modelo Entidade-Relacionamento</w:t>
                      </w:r>
                      <w:bookmarkEnd w:id="90"/>
                    </w:p>
                  </w:txbxContent>
                </v:textbox>
                <w10:wrap type="tight"/>
              </v:shape>
            </w:pict>
          </mc:Fallback>
        </mc:AlternateContent>
      </w:r>
      <w:commentRangeStart w:id="91"/>
      <w:r w:rsidR="009B37DD">
        <w:rPr>
          <w:noProof/>
        </w:rPr>
        <w:drawing>
          <wp:anchor distT="0" distB="0" distL="114300" distR="114300" simplePos="0" relativeHeight="251660288" behindDoc="1" locked="0" layoutInCell="1" allowOverlap="1" wp14:anchorId="3DA546A9" wp14:editId="3B86C551">
            <wp:simplePos x="0" y="0"/>
            <wp:positionH relativeFrom="column">
              <wp:posOffset>-970915</wp:posOffset>
            </wp:positionH>
            <wp:positionV relativeFrom="paragraph">
              <wp:posOffset>421005</wp:posOffset>
            </wp:positionV>
            <wp:extent cx="7628255" cy="3716020"/>
            <wp:effectExtent l="0" t="6032" r="4762" b="4763"/>
            <wp:wrapTight wrapText="bothSides">
              <wp:wrapPolygon edited="0">
                <wp:start x="21617" y="35"/>
                <wp:lineTo x="40" y="35"/>
                <wp:lineTo x="40" y="21517"/>
                <wp:lineTo x="21617" y="21517"/>
                <wp:lineTo x="21617" y="35"/>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628255" cy="3716020"/>
                    </a:xfrm>
                    <a:prstGeom prst="rect">
                      <a:avLst/>
                    </a:prstGeom>
                  </pic:spPr>
                </pic:pic>
              </a:graphicData>
            </a:graphic>
            <wp14:sizeRelH relativeFrom="margin">
              <wp14:pctWidth>0</wp14:pctWidth>
            </wp14:sizeRelH>
            <wp14:sizeRelV relativeFrom="margin">
              <wp14:pctHeight>0</wp14:pctHeight>
            </wp14:sizeRelV>
          </wp:anchor>
        </w:drawing>
      </w:r>
      <w:commentRangeEnd w:id="91"/>
      <w:r w:rsidR="009B37DD">
        <w:rPr>
          <w:rStyle w:val="Refdecomentrio"/>
        </w:rPr>
        <w:commentReference w:id="91"/>
      </w:r>
    </w:p>
    <w:p w14:paraId="560849A5"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16FE179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2CDB8466"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C730BA7"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6492F443"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74B18C12" w14:textId="77777777" w:rsidR="00E20878" w:rsidRDefault="00E20878">
      <w:pPr>
        <w:keepNext/>
        <w:pBdr>
          <w:top w:val="nil"/>
          <w:left w:val="nil"/>
          <w:bottom w:val="nil"/>
          <w:right w:val="nil"/>
          <w:between w:val="nil"/>
        </w:pBdr>
        <w:spacing w:before="240" w:after="60"/>
        <w:rPr>
          <w:rFonts w:ascii="Arial" w:eastAsia="Arial" w:hAnsi="Arial" w:cs="Arial"/>
          <w:b/>
          <w:color w:val="000000"/>
          <w:sz w:val="24"/>
          <w:szCs w:val="24"/>
        </w:rPr>
      </w:pPr>
    </w:p>
    <w:p w14:paraId="437162B9"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FE53C1B"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83FBD09"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043EB65"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58AA5576"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99D6C8E"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475A5183"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EF5E4D4"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6A589BD7" w14:textId="77777777"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14BBD53C" w14:textId="77777777" w:rsidR="00C909E9" w:rsidRDefault="00C909E9">
      <w:pPr>
        <w:keepNext/>
        <w:pBdr>
          <w:top w:val="nil"/>
          <w:left w:val="nil"/>
          <w:bottom w:val="nil"/>
          <w:right w:val="nil"/>
          <w:between w:val="nil"/>
        </w:pBdr>
        <w:spacing w:before="240" w:after="60"/>
        <w:rPr>
          <w:rFonts w:ascii="Arial" w:eastAsia="Arial" w:hAnsi="Arial" w:cs="Arial"/>
          <w:b/>
          <w:color w:val="000000"/>
          <w:sz w:val="24"/>
          <w:szCs w:val="24"/>
        </w:rPr>
      </w:pPr>
      <w:bookmarkStart w:id="92" w:name="_3as4poj" w:colFirst="0" w:colLast="0"/>
      <w:bookmarkEnd w:id="92"/>
    </w:p>
    <w:p w14:paraId="5FDC6195" w14:textId="77777777" w:rsidR="00E5783E" w:rsidRDefault="00E5783E">
      <w:pPr>
        <w:keepNext/>
        <w:pBdr>
          <w:top w:val="nil"/>
          <w:left w:val="nil"/>
          <w:bottom w:val="nil"/>
          <w:right w:val="nil"/>
          <w:between w:val="nil"/>
        </w:pBdr>
        <w:spacing w:before="240" w:after="60"/>
        <w:rPr>
          <w:rFonts w:ascii="Arial" w:eastAsia="Arial" w:hAnsi="Arial" w:cs="Arial"/>
          <w:b/>
          <w:color w:val="000000"/>
          <w:sz w:val="24"/>
          <w:szCs w:val="24"/>
        </w:rPr>
      </w:pPr>
    </w:p>
    <w:p w14:paraId="114882C2" w14:textId="77777777"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8 – D</w:t>
      </w:r>
      <w:r w:rsidR="00161D45">
        <w:rPr>
          <w:rFonts w:ascii="Arial" w:eastAsia="Arial" w:hAnsi="Arial" w:cs="Arial"/>
          <w:b/>
          <w:color w:val="000000"/>
          <w:sz w:val="24"/>
          <w:szCs w:val="24"/>
        </w:rPr>
        <w:t>icionário</w:t>
      </w:r>
      <w:r>
        <w:rPr>
          <w:rFonts w:ascii="Arial" w:eastAsia="Arial" w:hAnsi="Arial" w:cs="Arial"/>
          <w:b/>
          <w:color w:val="000000"/>
          <w:sz w:val="24"/>
          <w:szCs w:val="24"/>
        </w:rPr>
        <w:t xml:space="preserve"> dos dados do Modelo Entidade Relacionamento</w:t>
      </w:r>
    </w:p>
    <w:p w14:paraId="1D67454E" w14:textId="77777777" w:rsidR="00FB5D7F" w:rsidRDefault="00FB5D7F" w:rsidP="00B514CA">
      <w:pPr>
        <w:pStyle w:val="Legenda"/>
        <w:keepNext/>
      </w:pPr>
    </w:p>
    <w:p w14:paraId="226C4C83" w14:textId="53A83D4C" w:rsidR="00B514CA" w:rsidRPr="00FB5D7F" w:rsidRDefault="00B514CA" w:rsidP="00B514CA">
      <w:pPr>
        <w:pStyle w:val="Legenda"/>
        <w:keepNext/>
        <w:rPr>
          <w:rFonts w:ascii="Arial" w:hAnsi="Arial" w:cs="Arial"/>
          <w:sz w:val="24"/>
          <w:szCs w:val="24"/>
        </w:rPr>
      </w:pPr>
      <w:bookmarkStart w:id="93" w:name="_Toc528640533"/>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sidR="00FB5D7F">
        <w:rPr>
          <w:rFonts w:ascii="Arial" w:hAnsi="Arial" w:cs="Arial"/>
          <w:noProof/>
          <w:sz w:val="24"/>
          <w:szCs w:val="24"/>
        </w:rPr>
        <w:t>1</w:t>
      </w:r>
      <w:r w:rsidRPr="00FB5D7F">
        <w:rPr>
          <w:rFonts w:ascii="Arial" w:hAnsi="Arial" w:cs="Arial"/>
          <w:sz w:val="24"/>
          <w:szCs w:val="24"/>
        </w:rPr>
        <w:fldChar w:fldCharType="end"/>
      </w:r>
      <w:r w:rsidRPr="00FB5D7F">
        <w:rPr>
          <w:rFonts w:ascii="Arial" w:hAnsi="Arial" w:cs="Arial"/>
          <w:sz w:val="24"/>
          <w:szCs w:val="24"/>
        </w:rPr>
        <w:t>. Entidade Funcionário</w:t>
      </w:r>
      <w:bookmarkEnd w:id="93"/>
    </w:p>
    <w:p w14:paraId="4E80C31E" w14:textId="6E446591" w:rsidR="008F47B7" w:rsidRPr="00C909E9" w:rsidRDefault="00E5783E">
      <w:pPr>
        <w:keepNext/>
        <w:pBdr>
          <w:top w:val="nil"/>
          <w:left w:val="nil"/>
          <w:bottom w:val="nil"/>
          <w:right w:val="nil"/>
          <w:between w:val="nil"/>
        </w:pBdr>
        <w:spacing w:before="240" w:after="60"/>
        <w:rPr>
          <w:rFonts w:ascii="Arial" w:eastAsia="Arial" w:hAnsi="Arial" w:cs="Arial"/>
          <w:color w:val="000000"/>
          <w:sz w:val="24"/>
          <w:szCs w:val="24"/>
        </w:rPr>
      </w:pPr>
      <w:r>
        <w:rPr>
          <w:noProof/>
        </w:rPr>
        <w:drawing>
          <wp:inline distT="0" distB="0" distL="0" distR="0" wp14:anchorId="50F9546D" wp14:editId="78261458">
            <wp:extent cx="5760085" cy="3296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96920"/>
                    </a:xfrm>
                    <a:prstGeom prst="rect">
                      <a:avLst/>
                    </a:prstGeom>
                  </pic:spPr>
                </pic:pic>
              </a:graphicData>
            </a:graphic>
          </wp:inline>
        </w:drawing>
      </w:r>
    </w:p>
    <w:p w14:paraId="0D9E1E4E" w14:textId="77777777" w:rsidR="00FB5D7F" w:rsidRDefault="00FB5D7F" w:rsidP="00FB5D7F">
      <w:pPr>
        <w:pStyle w:val="Legenda"/>
        <w:keepNext/>
        <w:rPr>
          <w:rFonts w:ascii="Arial" w:hAnsi="Arial" w:cs="Arial"/>
          <w:sz w:val="24"/>
          <w:szCs w:val="24"/>
        </w:rPr>
      </w:pPr>
      <w:bookmarkStart w:id="94" w:name="_1pxezwc" w:colFirst="0" w:colLast="0"/>
      <w:bookmarkEnd w:id="94"/>
    </w:p>
    <w:p w14:paraId="5A947233" w14:textId="5326ABEA" w:rsidR="00FB5D7F" w:rsidRPr="00FB5D7F" w:rsidRDefault="00FB5D7F" w:rsidP="00FB5D7F">
      <w:pPr>
        <w:pStyle w:val="Legenda"/>
        <w:keepNext/>
        <w:rPr>
          <w:rFonts w:ascii="Arial" w:hAnsi="Arial" w:cs="Arial"/>
          <w:sz w:val="24"/>
          <w:szCs w:val="24"/>
        </w:rPr>
      </w:pPr>
      <w:bookmarkStart w:id="95" w:name="_Toc528640534"/>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2</w:t>
      </w:r>
      <w:r w:rsidRPr="00FB5D7F">
        <w:rPr>
          <w:rFonts w:ascii="Arial" w:hAnsi="Arial" w:cs="Arial"/>
          <w:sz w:val="24"/>
          <w:szCs w:val="24"/>
        </w:rPr>
        <w:fldChar w:fldCharType="end"/>
      </w:r>
      <w:r w:rsidRPr="00FB5D7F">
        <w:rPr>
          <w:rFonts w:ascii="Arial" w:hAnsi="Arial" w:cs="Arial"/>
          <w:sz w:val="24"/>
          <w:szCs w:val="24"/>
        </w:rPr>
        <w:t>. Entidade TIPO_FUNC</w:t>
      </w:r>
      <w:bookmarkEnd w:id="95"/>
    </w:p>
    <w:p w14:paraId="25CD0965" w14:textId="00E8B71B"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7AC535C9" wp14:editId="44185C30">
            <wp:extent cx="5760085" cy="18649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864995"/>
                    </a:xfrm>
                    <a:prstGeom prst="rect">
                      <a:avLst/>
                    </a:prstGeom>
                  </pic:spPr>
                </pic:pic>
              </a:graphicData>
            </a:graphic>
          </wp:inline>
        </w:drawing>
      </w:r>
    </w:p>
    <w:p w14:paraId="05FD5834" w14:textId="77777777" w:rsidR="00FB5D7F" w:rsidRDefault="00FB5D7F">
      <w:pPr>
        <w:keepNext/>
        <w:pBdr>
          <w:top w:val="nil"/>
          <w:left w:val="nil"/>
          <w:bottom w:val="nil"/>
          <w:right w:val="nil"/>
          <w:between w:val="nil"/>
        </w:pBdr>
        <w:spacing w:before="240" w:after="60"/>
        <w:rPr>
          <w:noProof/>
        </w:rPr>
      </w:pPr>
    </w:p>
    <w:p w14:paraId="632D6967" w14:textId="77777777" w:rsidR="00FB5D7F" w:rsidRDefault="00FB5D7F">
      <w:pPr>
        <w:keepNext/>
        <w:pBdr>
          <w:top w:val="nil"/>
          <w:left w:val="nil"/>
          <w:bottom w:val="nil"/>
          <w:right w:val="nil"/>
          <w:between w:val="nil"/>
        </w:pBdr>
        <w:spacing w:before="240" w:after="60"/>
        <w:rPr>
          <w:noProof/>
        </w:rPr>
      </w:pPr>
    </w:p>
    <w:p w14:paraId="60317C31" w14:textId="77777777" w:rsidR="00FB5D7F" w:rsidRDefault="00FB5D7F">
      <w:pPr>
        <w:keepNext/>
        <w:pBdr>
          <w:top w:val="nil"/>
          <w:left w:val="nil"/>
          <w:bottom w:val="nil"/>
          <w:right w:val="nil"/>
          <w:between w:val="nil"/>
        </w:pBdr>
        <w:spacing w:before="240" w:after="60"/>
        <w:rPr>
          <w:noProof/>
        </w:rPr>
      </w:pPr>
    </w:p>
    <w:p w14:paraId="09E9FA04" w14:textId="77777777" w:rsidR="00FB5D7F" w:rsidRDefault="00FB5D7F">
      <w:pPr>
        <w:rPr>
          <w:i/>
          <w:iCs/>
          <w:color w:val="1F497D" w:themeColor="text2"/>
          <w:sz w:val="18"/>
          <w:szCs w:val="18"/>
        </w:rPr>
      </w:pPr>
      <w:r>
        <w:br w:type="page"/>
      </w:r>
    </w:p>
    <w:p w14:paraId="70292FC9" w14:textId="77777777" w:rsidR="00FB5D7F" w:rsidRDefault="00FB5D7F" w:rsidP="00FB5D7F">
      <w:pPr>
        <w:pStyle w:val="Legenda"/>
        <w:keepNext/>
      </w:pPr>
    </w:p>
    <w:p w14:paraId="3320389B" w14:textId="69CA1DE6" w:rsidR="00FB5D7F" w:rsidRPr="00FB5D7F" w:rsidRDefault="00FB5D7F" w:rsidP="00FB5D7F">
      <w:pPr>
        <w:pStyle w:val="Legenda"/>
        <w:keepNext/>
        <w:rPr>
          <w:rFonts w:ascii="Arial" w:hAnsi="Arial" w:cs="Arial"/>
          <w:sz w:val="24"/>
          <w:szCs w:val="24"/>
        </w:rPr>
      </w:pPr>
      <w:bookmarkStart w:id="96" w:name="_Toc528640535"/>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3</w:t>
      </w:r>
      <w:r w:rsidRPr="00FB5D7F">
        <w:rPr>
          <w:rFonts w:ascii="Arial" w:hAnsi="Arial" w:cs="Arial"/>
          <w:sz w:val="24"/>
          <w:szCs w:val="24"/>
        </w:rPr>
        <w:fldChar w:fldCharType="end"/>
      </w:r>
      <w:r w:rsidRPr="00FB5D7F">
        <w:rPr>
          <w:rFonts w:ascii="Arial" w:hAnsi="Arial" w:cs="Arial"/>
          <w:sz w:val="24"/>
          <w:szCs w:val="24"/>
        </w:rPr>
        <w:t>. Entidade Cliente</w:t>
      </w:r>
      <w:bookmarkEnd w:id="96"/>
    </w:p>
    <w:p w14:paraId="40D054EA" w14:textId="67689D37"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7819F832" wp14:editId="0C60A0FB">
            <wp:extent cx="5760085" cy="21717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171700"/>
                    </a:xfrm>
                    <a:prstGeom prst="rect">
                      <a:avLst/>
                    </a:prstGeom>
                  </pic:spPr>
                </pic:pic>
              </a:graphicData>
            </a:graphic>
          </wp:inline>
        </w:drawing>
      </w:r>
    </w:p>
    <w:p w14:paraId="7EF8421E" w14:textId="77777777" w:rsidR="00FB5D7F" w:rsidRDefault="00FB5D7F" w:rsidP="00FB5D7F">
      <w:pPr>
        <w:pStyle w:val="Legenda"/>
        <w:keepNext/>
        <w:rPr>
          <w:rFonts w:ascii="Arial" w:hAnsi="Arial" w:cs="Arial"/>
          <w:sz w:val="24"/>
          <w:szCs w:val="24"/>
        </w:rPr>
      </w:pPr>
    </w:p>
    <w:p w14:paraId="6D5BE761" w14:textId="22FDD59A" w:rsidR="00FB5D7F" w:rsidRPr="00FB5D7F" w:rsidRDefault="00FB5D7F" w:rsidP="00FB5D7F">
      <w:pPr>
        <w:pStyle w:val="Legenda"/>
        <w:keepNext/>
        <w:rPr>
          <w:rFonts w:ascii="Arial" w:hAnsi="Arial" w:cs="Arial"/>
          <w:sz w:val="24"/>
          <w:szCs w:val="24"/>
        </w:rPr>
      </w:pPr>
      <w:bookmarkStart w:id="97" w:name="_Toc528640536"/>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4</w:t>
      </w:r>
      <w:r w:rsidRPr="00FB5D7F">
        <w:rPr>
          <w:rFonts w:ascii="Arial" w:hAnsi="Arial" w:cs="Arial"/>
          <w:sz w:val="24"/>
          <w:szCs w:val="24"/>
        </w:rPr>
        <w:fldChar w:fldCharType="end"/>
      </w:r>
      <w:r w:rsidRPr="00FB5D7F">
        <w:rPr>
          <w:rFonts w:ascii="Arial" w:hAnsi="Arial" w:cs="Arial"/>
          <w:sz w:val="24"/>
          <w:szCs w:val="24"/>
        </w:rPr>
        <w:t>. Entidade Item</w:t>
      </w:r>
      <w:bookmarkEnd w:id="97"/>
    </w:p>
    <w:p w14:paraId="70BB0F5B" w14:textId="53490E65" w:rsidR="00FB5D7F" w:rsidRPr="00FB5D7F" w:rsidRDefault="00E5783E" w:rsidP="00FB5D7F">
      <w:pPr>
        <w:keepNext/>
        <w:pBdr>
          <w:top w:val="nil"/>
          <w:left w:val="nil"/>
          <w:bottom w:val="nil"/>
          <w:right w:val="nil"/>
          <w:between w:val="nil"/>
        </w:pBdr>
        <w:spacing w:before="240" w:after="60"/>
        <w:rPr>
          <w:noProof/>
        </w:rPr>
      </w:pPr>
      <w:r>
        <w:rPr>
          <w:noProof/>
        </w:rPr>
        <w:drawing>
          <wp:inline distT="0" distB="0" distL="0" distR="0" wp14:anchorId="7B8D94D1" wp14:editId="00372566">
            <wp:extent cx="5760085" cy="24276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427605"/>
                    </a:xfrm>
                    <a:prstGeom prst="rect">
                      <a:avLst/>
                    </a:prstGeom>
                  </pic:spPr>
                </pic:pic>
              </a:graphicData>
            </a:graphic>
          </wp:inline>
        </w:drawing>
      </w:r>
    </w:p>
    <w:p w14:paraId="7CE0BB20" w14:textId="1979CD06" w:rsidR="00FB5D7F" w:rsidRPr="00FB5D7F" w:rsidRDefault="00FB5D7F" w:rsidP="00FB5D7F">
      <w:pPr>
        <w:pStyle w:val="Legenda"/>
        <w:keepNext/>
        <w:rPr>
          <w:rFonts w:ascii="Arial" w:hAnsi="Arial" w:cs="Arial"/>
          <w:sz w:val="24"/>
          <w:szCs w:val="24"/>
        </w:rPr>
      </w:pPr>
      <w:bookmarkStart w:id="98" w:name="_Toc528640537"/>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5</w:t>
      </w:r>
      <w:r w:rsidRPr="00FB5D7F">
        <w:rPr>
          <w:rFonts w:ascii="Arial" w:hAnsi="Arial" w:cs="Arial"/>
          <w:sz w:val="24"/>
          <w:szCs w:val="24"/>
        </w:rPr>
        <w:fldChar w:fldCharType="end"/>
      </w:r>
      <w:r w:rsidRPr="00FB5D7F">
        <w:rPr>
          <w:rFonts w:ascii="Arial" w:hAnsi="Arial" w:cs="Arial"/>
          <w:sz w:val="24"/>
          <w:szCs w:val="24"/>
        </w:rPr>
        <w:t>. Entidade Marca</w:t>
      </w:r>
      <w:bookmarkEnd w:id="98"/>
    </w:p>
    <w:p w14:paraId="5D5DCA82" w14:textId="167DB119" w:rsidR="00E5783E"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2A595A00" wp14:editId="71CD61C8">
            <wp:extent cx="5760085" cy="2276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276475"/>
                    </a:xfrm>
                    <a:prstGeom prst="rect">
                      <a:avLst/>
                    </a:prstGeom>
                  </pic:spPr>
                </pic:pic>
              </a:graphicData>
            </a:graphic>
          </wp:inline>
        </w:drawing>
      </w:r>
    </w:p>
    <w:p w14:paraId="3A94F368" w14:textId="77777777" w:rsidR="00E5783E" w:rsidRDefault="00E5783E">
      <w:pPr>
        <w:keepNext/>
        <w:pBdr>
          <w:top w:val="nil"/>
          <w:left w:val="nil"/>
          <w:bottom w:val="nil"/>
          <w:right w:val="nil"/>
          <w:between w:val="nil"/>
        </w:pBdr>
        <w:spacing w:before="240" w:after="60"/>
        <w:rPr>
          <w:noProof/>
        </w:rPr>
      </w:pPr>
    </w:p>
    <w:p w14:paraId="0F77F167" w14:textId="362F1CB3" w:rsidR="00FB5D7F" w:rsidRPr="00FB5D7F" w:rsidRDefault="00FB5D7F" w:rsidP="00FB5D7F">
      <w:pPr>
        <w:pStyle w:val="Legenda"/>
        <w:keepNext/>
        <w:rPr>
          <w:rFonts w:ascii="Arial" w:hAnsi="Arial" w:cs="Arial"/>
          <w:sz w:val="24"/>
          <w:szCs w:val="24"/>
        </w:rPr>
      </w:pPr>
      <w:bookmarkStart w:id="99" w:name="_Toc528640538"/>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Pr>
          <w:rFonts w:ascii="Arial" w:hAnsi="Arial" w:cs="Arial"/>
          <w:noProof/>
          <w:sz w:val="24"/>
          <w:szCs w:val="24"/>
        </w:rPr>
        <w:t>6</w:t>
      </w:r>
      <w:r w:rsidRPr="00FB5D7F">
        <w:rPr>
          <w:rFonts w:ascii="Arial" w:hAnsi="Arial" w:cs="Arial"/>
          <w:sz w:val="24"/>
          <w:szCs w:val="24"/>
        </w:rPr>
        <w:fldChar w:fldCharType="end"/>
      </w:r>
      <w:r w:rsidRPr="00FB5D7F">
        <w:rPr>
          <w:rFonts w:ascii="Arial" w:hAnsi="Arial" w:cs="Arial"/>
          <w:sz w:val="24"/>
          <w:szCs w:val="24"/>
        </w:rPr>
        <w:t>. Entidade Produto</w:t>
      </w:r>
      <w:bookmarkEnd w:id="99"/>
    </w:p>
    <w:p w14:paraId="13567166" w14:textId="72B48DFB"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13B7BD70" wp14:editId="5DECA520">
            <wp:extent cx="5760085" cy="34467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446780"/>
                    </a:xfrm>
                    <a:prstGeom prst="rect">
                      <a:avLst/>
                    </a:prstGeom>
                  </pic:spPr>
                </pic:pic>
              </a:graphicData>
            </a:graphic>
          </wp:inline>
        </w:drawing>
      </w:r>
    </w:p>
    <w:p w14:paraId="37A6426D" w14:textId="77777777" w:rsidR="00FB5D7F" w:rsidRDefault="00FB5D7F" w:rsidP="00FB5D7F">
      <w:pPr>
        <w:pStyle w:val="Legenda"/>
        <w:keepNext/>
        <w:rPr>
          <w:rFonts w:ascii="Arial" w:hAnsi="Arial" w:cs="Arial"/>
          <w:sz w:val="24"/>
          <w:szCs w:val="24"/>
        </w:rPr>
      </w:pPr>
    </w:p>
    <w:p w14:paraId="0F965FF6" w14:textId="67836AD4" w:rsidR="00FB5D7F" w:rsidRPr="00FB5D7F" w:rsidRDefault="00FB5D7F" w:rsidP="00FB5D7F">
      <w:pPr>
        <w:pStyle w:val="Legenda"/>
        <w:keepNext/>
        <w:rPr>
          <w:rFonts w:ascii="Arial" w:hAnsi="Arial" w:cs="Arial"/>
          <w:sz w:val="24"/>
          <w:szCs w:val="24"/>
        </w:rPr>
      </w:pPr>
      <w:bookmarkStart w:id="100" w:name="_Toc528640539"/>
      <w:r w:rsidRPr="00FB5D7F">
        <w:rPr>
          <w:rFonts w:ascii="Arial" w:hAnsi="Arial" w:cs="Arial"/>
          <w:sz w:val="24"/>
          <w:szCs w:val="24"/>
        </w:rPr>
        <w:t xml:space="preserve">Tabela </w:t>
      </w:r>
      <w:r w:rsidRPr="00FB5D7F">
        <w:rPr>
          <w:rFonts w:ascii="Arial" w:hAnsi="Arial" w:cs="Arial"/>
          <w:sz w:val="24"/>
          <w:szCs w:val="24"/>
        </w:rPr>
        <w:fldChar w:fldCharType="begin"/>
      </w:r>
      <w:r w:rsidRPr="00FB5D7F">
        <w:rPr>
          <w:rFonts w:ascii="Arial" w:hAnsi="Arial" w:cs="Arial"/>
          <w:sz w:val="24"/>
          <w:szCs w:val="24"/>
        </w:rPr>
        <w:instrText xml:space="preserve"> SEQ Tabela \* ARABIC </w:instrText>
      </w:r>
      <w:r w:rsidRPr="00FB5D7F">
        <w:rPr>
          <w:rFonts w:ascii="Arial" w:hAnsi="Arial" w:cs="Arial"/>
          <w:sz w:val="24"/>
          <w:szCs w:val="24"/>
        </w:rPr>
        <w:fldChar w:fldCharType="separate"/>
      </w:r>
      <w:r w:rsidRPr="00FB5D7F">
        <w:rPr>
          <w:rFonts w:ascii="Arial" w:hAnsi="Arial" w:cs="Arial"/>
          <w:noProof/>
          <w:sz w:val="24"/>
          <w:szCs w:val="24"/>
        </w:rPr>
        <w:t>7</w:t>
      </w:r>
      <w:r w:rsidRPr="00FB5D7F">
        <w:rPr>
          <w:rFonts w:ascii="Arial" w:hAnsi="Arial" w:cs="Arial"/>
          <w:sz w:val="24"/>
          <w:szCs w:val="24"/>
        </w:rPr>
        <w:fldChar w:fldCharType="end"/>
      </w:r>
      <w:r w:rsidRPr="00FB5D7F">
        <w:rPr>
          <w:rFonts w:ascii="Arial" w:hAnsi="Arial" w:cs="Arial"/>
          <w:sz w:val="24"/>
          <w:szCs w:val="24"/>
        </w:rPr>
        <w:t>. Entidade Venda</w:t>
      </w:r>
      <w:bookmarkEnd w:id="100"/>
    </w:p>
    <w:p w14:paraId="7649081B" w14:textId="3D888645" w:rsidR="00E20878" w:rsidRDefault="00E5783E">
      <w:pPr>
        <w:keepNext/>
        <w:pBdr>
          <w:top w:val="nil"/>
          <w:left w:val="nil"/>
          <w:bottom w:val="nil"/>
          <w:right w:val="nil"/>
          <w:between w:val="nil"/>
        </w:pBdr>
        <w:spacing w:before="240" w:after="60"/>
        <w:rPr>
          <w:rFonts w:ascii="Arial" w:eastAsia="Arial" w:hAnsi="Arial" w:cs="Arial"/>
          <w:b/>
          <w:color w:val="000000"/>
          <w:sz w:val="24"/>
          <w:szCs w:val="24"/>
        </w:rPr>
      </w:pPr>
      <w:r>
        <w:rPr>
          <w:noProof/>
        </w:rPr>
        <w:drawing>
          <wp:inline distT="0" distB="0" distL="0" distR="0" wp14:anchorId="3993E0B4" wp14:editId="50D3B2D4">
            <wp:extent cx="5760085" cy="37242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724275"/>
                    </a:xfrm>
                    <a:prstGeom prst="rect">
                      <a:avLst/>
                    </a:prstGeom>
                  </pic:spPr>
                </pic:pic>
              </a:graphicData>
            </a:graphic>
          </wp:inline>
        </w:drawing>
      </w:r>
    </w:p>
    <w:p w14:paraId="5F599F9E" w14:textId="77777777" w:rsidR="009B37DD" w:rsidDel="00E5783E" w:rsidRDefault="009B37DD">
      <w:pPr>
        <w:keepNext/>
        <w:pBdr>
          <w:top w:val="nil"/>
          <w:left w:val="nil"/>
          <w:bottom w:val="nil"/>
          <w:right w:val="nil"/>
          <w:between w:val="nil"/>
        </w:pBdr>
        <w:spacing w:before="240" w:after="60"/>
        <w:rPr>
          <w:del w:id="101" w:author="Fábio Junior" w:date="2018-10-30T03:01:00Z"/>
          <w:rFonts w:ascii="Arial" w:eastAsia="Arial" w:hAnsi="Arial" w:cs="Arial"/>
          <w:b/>
          <w:color w:val="000000"/>
          <w:sz w:val="24"/>
          <w:szCs w:val="24"/>
        </w:rPr>
      </w:pPr>
    </w:p>
    <w:p w14:paraId="367494CF" w14:textId="77777777" w:rsidR="00E20878" w:rsidDel="00E5783E" w:rsidRDefault="00E20878">
      <w:pPr>
        <w:keepNext/>
        <w:pBdr>
          <w:top w:val="nil"/>
          <w:left w:val="nil"/>
          <w:bottom w:val="nil"/>
          <w:right w:val="nil"/>
          <w:between w:val="nil"/>
        </w:pBdr>
        <w:spacing w:before="240" w:after="60"/>
        <w:rPr>
          <w:del w:id="102" w:author="Fábio Junior" w:date="2018-10-30T03:01:00Z"/>
          <w:rFonts w:ascii="Arial" w:eastAsia="Arial" w:hAnsi="Arial" w:cs="Arial"/>
          <w:b/>
          <w:color w:val="000000"/>
          <w:sz w:val="24"/>
          <w:szCs w:val="24"/>
        </w:rPr>
      </w:pPr>
    </w:p>
    <w:p w14:paraId="50500C18" w14:textId="77777777" w:rsidR="00E20878" w:rsidDel="00E5783E" w:rsidRDefault="00E20878">
      <w:pPr>
        <w:keepNext/>
        <w:pBdr>
          <w:top w:val="nil"/>
          <w:left w:val="nil"/>
          <w:bottom w:val="nil"/>
          <w:right w:val="nil"/>
          <w:between w:val="nil"/>
        </w:pBdr>
        <w:spacing w:before="240" w:after="60"/>
        <w:rPr>
          <w:del w:id="103" w:author="Fábio Junior" w:date="2018-10-30T03:01:00Z"/>
          <w:rFonts w:ascii="Arial" w:eastAsia="Arial" w:hAnsi="Arial" w:cs="Arial"/>
          <w:b/>
          <w:color w:val="000000"/>
          <w:sz w:val="24"/>
          <w:szCs w:val="24"/>
        </w:rPr>
      </w:pPr>
      <w:bookmarkStart w:id="104" w:name="_49x2ik5" w:colFirst="0" w:colLast="0"/>
      <w:bookmarkEnd w:id="104"/>
    </w:p>
    <w:p w14:paraId="0C4D4A64" w14:textId="60F41BF5" w:rsidR="009B37DD" w:rsidRDefault="009B37DD">
      <w:pPr>
        <w:keepNext/>
        <w:pBdr>
          <w:top w:val="nil"/>
          <w:left w:val="nil"/>
          <w:bottom w:val="nil"/>
          <w:right w:val="nil"/>
          <w:between w:val="nil"/>
        </w:pBdr>
        <w:spacing w:before="240" w:after="60"/>
        <w:rPr>
          <w:rFonts w:ascii="Arial" w:eastAsia="Arial" w:hAnsi="Arial" w:cs="Arial"/>
          <w:b/>
          <w:color w:val="000000"/>
          <w:sz w:val="24"/>
          <w:szCs w:val="24"/>
        </w:rPr>
      </w:pPr>
    </w:p>
    <w:p w14:paraId="29ECC618" w14:textId="512D6B16" w:rsidR="00E20878" w:rsidRDefault="000B0AE6">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9 – Protótipos das Telas do Programa/Site</w:t>
      </w:r>
    </w:p>
    <w:p w14:paraId="09C2591F" w14:textId="77777777" w:rsidR="00FB5D7F" w:rsidRDefault="007D1CD2" w:rsidP="00FB5D7F">
      <w:pPr>
        <w:keepNext/>
        <w:pBdr>
          <w:top w:val="nil"/>
          <w:left w:val="nil"/>
          <w:bottom w:val="nil"/>
          <w:right w:val="nil"/>
          <w:between w:val="nil"/>
        </w:pBdr>
        <w:spacing w:before="240" w:after="60"/>
      </w:pPr>
      <w:commentRangeStart w:id="105"/>
      <w:r>
        <w:rPr>
          <w:rFonts w:ascii="Arial" w:eastAsia="Arial" w:hAnsi="Arial" w:cs="Arial"/>
          <w:b/>
          <w:noProof/>
          <w:color w:val="000000"/>
          <w:sz w:val="24"/>
          <w:szCs w:val="24"/>
        </w:rPr>
        <w:drawing>
          <wp:inline distT="0" distB="0" distL="0" distR="0" wp14:anchorId="595681C0" wp14:editId="274ABE3D">
            <wp:extent cx="5400040" cy="3136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HomeSystem.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136900"/>
                    </a:xfrm>
                    <a:prstGeom prst="rect">
                      <a:avLst/>
                    </a:prstGeom>
                  </pic:spPr>
                </pic:pic>
              </a:graphicData>
            </a:graphic>
          </wp:inline>
        </w:drawing>
      </w:r>
      <w:commentRangeEnd w:id="105"/>
    </w:p>
    <w:p w14:paraId="7FE1B7D9" w14:textId="6B819E53" w:rsidR="00FB5D7F" w:rsidRPr="00FB5D7F" w:rsidRDefault="00FB5D7F" w:rsidP="00FB5D7F">
      <w:pPr>
        <w:pStyle w:val="Legenda"/>
        <w:jc w:val="center"/>
        <w:rPr>
          <w:rFonts w:ascii="Arial" w:hAnsi="Arial" w:cs="Arial"/>
          <w:sz w:val="24"/>
          <w:szCs w:val="24"/>
        </w:rPr>
      </w:pPr>
      <w:bookmarkStart w:id="106" w:name="_Toc528640520"/>
      <w:r w:rsidRPr="00FB5D7F">
        <w:rPr>
          <w:rFonts w:ascii="Arial" w:hAnsi="Arial" w:cs="Arial"/>
          <w:sz w:val="24"/>
          <w:szCs w:val="24"/>
        </w:rPr>
        <w:t xml:space="preserve">Figura </w:t>
      </w:r>
      <w:r w:rsidRPr="00FB5D7F">
        <w:rPr>
          <w:rFonts w:ascii="Arial" w:hAnsi="Arial" w:cs="Arial"/>
          <w:sz w:val="24"/>
          <w:szCs w:val="24"/>
        </w:rPr>
        <w:fldChar w:fldCharType="begin"/>
      </w:r>
      <w:r w:rsidRPr="00FB5D7F">
        <w:rPr>
          <w:rFonts w:ascii="Arial" w:hAnsi="Arial" w:cs="Arial"/>
          <w:sz w:val="24"/>
          <w:szCs w:val="24"/>
        </w:rPr>
        <w:instrText xml:space="preserve"> SEQ Figura \* ARABIC </w:instrText>
      </w:r>
      <w:r w:rsidRPr="00FB5D7F">
        <w:rPr>
          <w:rFonts w:ascii="Arial" w:hAnsi="Arial" w:cs="Arial"/>
          <w:sz w:val="24"/>
          <w:szCs w:val="24"/>
        </w:rPr>
        <w:fldChar w:fldCharType="separate"/>
      </w:r>
      <w:r w:rsidR="003D3917">
        <w:rPr>
          <w:rFonts w:ascii="Arial" w:hAnsi="Arial" w:cs="Arial"/>
          <w:noProof/>
          <w:sz w:val="24"/>
          <w:szCs w:val="24"/>
        </w:rPr>
        <w:t>9</w:t>
      </w:r>
      <w:r w:rsidRPr="00FB5D7F">
        <w:rPr>
          <w:rFonts w:ascii="Arial" w:hAnsi="Arial" w:cs="Arial"/>
          <w:sz w:val="24"/>
          <w:szCs w:val="24"/>
        </w:rPr>
        <w:fldChar w:fldCharType="end"/>
      </w:r>
      <w:r w:rsidRPr="00FB5D7F">
        <w:rPr>
          <w:rFonts w:ascii="Arial" w:hAnsi="Arial" w:cs="Arial"/>
          <w:sz w:val="24"/>
          <w:szCs w:val="24"/>
        </w:rPr>
        <w:t>. Protótipo Tela Principal - Gerente</w:t>
      </w:r>
      <w:bookmarkEnd w:id="106"/>
    </w:p>
    <w:p w14:paraId="3E0540F4" w14:textId="4EFF5C8E" w:rsidR="00E20878" w:rsidRPr="004F7289" w:rsidRDefault="009B37DD" w:rsidP="004F7289">
      <w:pPr>
        <w:keepNext/>
        <w:pBdr>
          <w:top w:val="nil"/>
          <w:left w:val="nil"/>
          <w:bottom w:val="nil"/>
          <w:right w:val="nil"/>
          <w:between w:val="nil"/>
        </w:pBdr>
        <w:spacing w:before="240" w:after="60"/>
        <w:rPr>
          <w:rFonts w:ascii="Arial" w:eastAsia="Arial" w:hAnsi="Arial" w:cs="Arial"/>
          <w:b/>
          <w:color w:val="000000"/>
          <w:sz w:val="24"/>
          <w:szCs w:val="24"/>
        </w:rPr>
      </w:pPr>
      <w:r>
        <w:rPr>
          <w:rStyle w:val="Refdecomentrio"/>
        </w:rPr>
        <w:commentReference w:id="105"/>
      </w:r>
      <w:bookmarkStart w:id="107" w:name="_2p2csry" w:colFirst="0" w:colLast="0"/>
      <w:bookmarkEnd w:id="107"/>
    </w:p>
    <w:sdt>
      <w:sdtPr>
        <w:id w:val="-944994563"/>
        <w:docPartObj>
          <w:docPartGallery w:val="Bibliographies"/>
          <w:docPartUnique/>
        </w:docPartObj>
      </w:sdtPr>
      <w:sdtEndPr>
        <w:rPr>
          <w:b w:val="0"/>
          <w:sz w:val="22"/>
          <w:szCs w:val="22"/>
        </w:rPr>
      </w:sdtEndPr>
      <w:sdtContent>
        <w:p w14:paraId="46F6BE66" w14:textId="1EF30874" w:rsidR="004F7289" w:rsidRPr="004F7289" w:rsidRDefault="004F7289">
          <w:pPr>
            <w:pStyle w:val="Ttulo1"/>
            <w:rPr>
              <w:rFonts w:ascii="Arial" w:hAnsi="Arial" w:cs="Arial"/>
              <w:sz w:val="24"/>
              <w:szCs w:val="24"/>
            </w:rPr>
          </w:pPr>
          <w:r w:rsidRPr="004F7289">
            <w:rPr>
              <w:rFonts w:ascii="Arial" w:hAnsi="Arial" w:cs="Arial"/>
              <w:sz w:val="24"/>
              <w:szCs w:val="24"/>
            </w:rPr>
            <w:t>Referenciais Bibliograficos</w:t>
          </w:r>
        </w:p>
        <w:sdt>
          <w:sdtPr>
            <w:id w:val="111145805"/>
            <w:bibliography/>
          </w:sdtPr>
          <w:sdtContent>
            <w:p w14:paraId="37C94579" w14:textId="77777777" w:rsidR="004F7289" w:rsidRPr="004F7289" w:rsidRDefault="004F7289" w:rsidP="004F7289">
              <w:pPr>
                <w:pStyle w:val="Bibliografia"/>
                <w:ind w:left="720" w:hanging="720"/>
                <w:rPr>
                  <w:rFonts w:ascii="Arial" w:hAnsi="Arial" w:cs="Arial"/>
                  <w:noProof/>
                  <w:sz w:val="24"/>
                  <w:szCs w:val="24"/>
                </w:rPr>
              </w:pPr>
              <w:r w:rsidRPr="004F7289">
                <w:rPr>
                  <w:rFonts w:ascii="Arial" w:hAnsi="Arial" w:cs="Arial"/>
                  <w:sz w:val="24"/>
                  <w:szCs w:val="24"/>
                </w:rPr>
                <w:fldChar w:fldCharType="begin"/>
              </w:r>
              <w:r w:rsidRPr="004F7289">
                <w:rPr>
                  <w:rFonts w:ascii="Arial" w:hAnsi="Arial" w:cs="Arial"/>
                  <w:sz w:val="24"/>
                  <w:szCs w:val="24"/>
                </w:rPr>
                <w:instrText>BIBLIOGRAPHY</w:instrText>
              </w:r>
              <w:r w:rsidRPr="004F7289">
                <w:rPr>
                  <w:rFonts w:ascii="Arial" w:hAnsi="Arial" w:cs="Arial"/>
                  <w:sz w:val="24"/>
                  <w:szCs w:val="24"/>
                </w:rPr>
                <w:fldChar w:fldCharType="separate"/>
              </w:r>
              <w:r w:rsidRPr="004F7289">
                <w:rPr>
                  <w:rFonts w:ascii="Arial" w:hAnsi="Arial" w:cs="Arial"/>
                  <w:noProof/>
                  <w:sz w:val="24"/>
                  <w:szCs w:val="24"/>
                </w:rPr>
                <w:t xml:space="preserve">Duckett, J. (2015). </w:t>
              </w:r>
              <w:r w:rsidRPr="004F7289">
                <w:rPr>
                  <w:rFonts w:ascii="Arial" w:hAnsi="Arial" w:cs="Arial"/>
                  <w:i/>
                  <w:iCs/>
                  <w:noProof/>
                  <w:sz w:val="24"/>
                  <w:szCs w:val="24"/>
                </w:rPr>
                <w:t>HTML e CSS - Projete e Construa Websites.</w:t>
              </w:r>
              <w:r w:rsidRPr="004F7289">
                <w:rPr>
                  <w:rFonts w:ascii="Arial" w:hAnsi="Arial" w:cs="Arial"/>
                  <w:noProof/>
                  <w:sz w:val="24"/>
                  <w:szCs w:val="24"/>
                </w:rPr>
                <w:t xml:space="preserve"> Alta Books.</w:t>
              </w:r>
            </w:p>
            <w:p w14:paraId="3F7B0827" w14:textId="77777777" w:rsidR="004F7289" w:rsidRPr="004F7289" w:rsidRDefault="004F7289" w:rsidP="004F7289">
              <w:pPr>
                <w:pStyle w:val="Bibliografia"/>
                <w:ind w:left="720" w:hanging="720"/>
                <w:rPr>
                  <w:rFonts w:ascii="Arial" w:hAnsi="Arial" w:cs="Arial"/>
                  <w:noProof/>
                  <w:sz w:val="24"/>
                  <w:szCs w:val="24"/>
                </w:rPr>
              </w:pPr>
              <w:r w:rsidRPr="004F7289">
                <w:rPr>
                  <w:rFonts w:ascii="Arial" w:hAnsi="Arial" w:cs="Arial"/>
                  <w:noProof/>
                  <w:sz w:val="24"/>
                  <w:szCs w:val="24"/>
                </w:rPr>
                <w:t xml:space="preserve">Stauffer, M. (2017). </w:t>
              </w:r>
              <w:r w:rsidRPr="004F7289">
                <w:rPr>
                  <w:rFonts w:ascii="Arial" w:hAnsi="Arial" w:cs="Arial"/>
                  <w:i/>
                  <w:iCs/>
                  <w:noProof/>
                  <w:sz w:val="24"/>
                  <w:szCs w:val="24"/>
                </w:rPr>
                <w:t>Desenvolvendo com Laravel - Um framework para a construção de aplicativos PHP modernos.</w:t>
              </w:r>
              <w:r w:rsidRPr="004F7289">
                <w:rPr>
                  <w:rFonts w:ascii="Arial" w:hAnsi="Arial" w:cs="Arial"/>
                  <w:noProof/>
                  <w:sz w:val="24"/>
                  <w:szCs w:val="24"/>
                </w:rPr>
                <w:t xml:space="preserve"> Novatec.</w:t>
              </w:r>
            </w:p>
            <w:p w14:paraId="590A8FD3" w14:textId="77777777" w:rsidR="004F7289" w:rsidRPr="004F7289" w:rsidRDefault="004F7289" w:rsidP="004F7289">
              <w:pPr>
                <w:pStyle w:val="Bibliografia"/>
                <w:ind w:left="720" w:hanging="720"/>
                <w:rPr>
                  <w:rFonts w:ascii="Arial" w:hAnsi="Arial" w:cs="Arial"/>
                  <w:noProof/>
                  <w:sz w:val="24"/>
                  <w:szCs w:val="24"/>
                </w:rPr>
              </w:pPr>
              <w:r w:rsidRPr="004F7289">
                <w:rPr>
                  <w:rFonts w:ascii="Arial" w:hAnsi="Arial" w:cs="Arial"/>
                  <w:noProof/>
                  <w:sz w:val="24"/>
                  <w:szCs w:val="24"/>
                </w:rPr>
                <w:t xml:space="preserve">Welling, L., &amp; Thomson, L. (2005). </w:t>
              </w:r>
              <w:r w:rsidRPr="004F7289">
                <w:rPr>
                  <w:rFonts w:ascii="Arial" w:hAnsi="Arial" w:cs="Arial"/>
                  <w:i/>
                  <w:iCs/>
                  <w:noProof/>
                  <w:sz w:val="24"/>
                  <w:szCs w:val="24"/>
                </w:rPr>
                <w:t>PHP e MySQL - Desenvolvimento Web.</w:t>
              </w:r>
              <w:r w:rsidRPr="004F7289">
                <w:rPr>
                  <w:rFonts w:ascii="Arial" w:hAnsi="Arial" w:cs="Arial"/>
                  <w:noProof/>
                  <w:sz w:val="24"/>
                  <w:szCs w:val="24"/>
                </w:rPr>
                <w:t xml:space="preserve"> Campus.</w:t>
              </w:r>
            </w:p>
            <w:p w14:paraId="02F32E38" w14:textId="053C6F18" w:rsidR="004F7289" w:rsidRDefault="004F7289" w:rsidP="004F7289">
              <w:r w:rsidRPr="004F7289">
                <w:rPr>
                  <w:rFonts w:ascii="Arial" w:hAnsi="Arial" w:cs="Arial"/>
                  <w:b/>
                  <w:bCs/>
                  <w:sz w:val="24"/>
                  <w:szCs w:val="24"/>
                </w:rPr>
                <w:fldChar w:fldCharType="end"/>
              </w:r>
            </w:p>
          </w:sdtContent>
        </w:sdt>
      </w:sdtContent>
    </w:sdt>
    <w:p w14:paraId="695397E3" w14:textId="77777777" w:rsidR="004F7289" w:rsidRDefault="004F7289">
      <w:pPr>
        <w:keepNext/>
        <w:pBdr>
          <w:top w:val="nil"/>
          <w:left w:val="nil"/>
          <w:bottom w:val="nil"/>
          <w:right w:val="nil"/>
          <w:between w:val="nil"/>
        </w:pBdr>
        <w:spacing w:before="240" w:after="60"/>
        <w:rPr>
          <w:rFonts w:ascii="Arial" w:eastAsia="Arial" w:hAnsi="Arial" w:cs="Arial"/>
          <w:b/>
          <w:color w:val="000000"/>
          <w:sz w:val="24"/>
          <w:szCs w:val="24"/>
        </w:rPr>
      </w:pPr>
    </w:p>
    <w:sectPr w:rsidR="004F7289" w:rsidSect="007B6115">
      <w:headerReference w:type="default" r:id="rId30"/>
      <w:pgSz w:w="11906" w:h="16838"/>
      <w:pgMar w:top="1701" w:right="1134" w:bottom="1134" w:left="1701" w:header="425" w:footer="737"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Cida Leme" w:date="2018-08-31T08:39:00Z" w:initials="CL">
    <w:p w14:paraId="219A85F5" w14:textId="77777777" w:rsidR="00DD19B0" w:rsidRDefault="00DD19B0">
      <w:pPr>
        <w:pStyle w:val="Textodecomentrio"/>
      </w:pPr>
      <w:r>
        <w:rPr>
          <w:rStyle w:val="Refdecomentrio"/>
        </w:rPr>
        <w:annotationRef/>
      </w:r>
      <w:r>
        <w:t xml:space="preserve">Nesta seção apresente o nome do diagrama. </w:t>
      </w:r>
    </w:p>
  </w:comment>
  <w:comment w:id="36" w:author="Cida Leme" w:date="2018-09-23T21:49:00Z" w:initials="CL">
    <w:p w14:paraId="60564B91" w14:textId="78DBB5B1" w:rsidR="00DD19B0" w:rsidRDefault="00DD19B0">
      <w:pPr>
        <w:pStyle w:val="Textodecomentrio"/>
      </w:pPr>
      <w:r>
        <w:rPr>
          <w:rStyle w:val="Refdecomentrio"/>
        </w:rPr>
        <w:annotationRef/>
      </w:r>
      <w:r>
        <w:t>Somente o titulo</w:t>
      </w:r>
    </w:p>
  </w:comment>
  <w:comment w:id="91" w:author="Cida Leme" w:date="2018-09-23T22:06:00Z" w:initials="CL">
    <w:p w14:paraId="0FC9CD5F" w14:textId="127DD7B6" w:rsidR="00DD19B0" w:rsidRDefault="00DD19B0">
      <w:pPr>
        <w:pStyle w:val="Textodecomentrio"/>
      </w:pPr>
      <w:r>
        <w:rPr>
          <w:rStyle w:val="Refdecomentrio"/>
        </w:rPr>
        <w:annotationRef/>
      </w:r>
      <w:r>
        <w:t>Colocar nome para essa figura</w:t>
      </w:r>
    </w:p>
  </w:comment>
  <w:comment w:id="105" w:author="Cida Leme" w:date="2018-09-23T22:05:00Z" w:initials="CL">
    <w:p w14:paraId="0C2B9794" w14:textId="245C9B98" w:rsidR="00DD19B0" w:rsidRDefault="00DD19B0">
      <w:pPr>
        <w:pStyle w:val="Textodecomentrio"/>
      </w:pPr>
      <w:r>
        <w:rPr>
          <w:rStyle w:val="Refdecomentrio"/>
        </w:rPr>
        <w:annotationRef/>
      </w:r>
      <w:r>
        <w:t>Colocar o nome número para essa figura.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A85F5" w15:done="0"/>
  <w15:commentEx w15:paraId="60564B91" w15:done="0"/>
  <w15:commentEx w15:paraId="0FC9CD5F" w15:done="0"/>
  <w15:commentEx w15:paraId="0C2B979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453A4" w14:textId="77777777" w:rsidR="00285D12" w:rsidRDefault="00285D12">
      <w:pPr>
        <w:spacing w:after="0" w:line="240" w:lineRule="auto"/>
      </w:pPr>
      <w:r>
        <w:separator/>
      </w:r>
    </w:p>
  </w:endnote>
  <w:endnote w:type="continuationSeparator" w:id="0">
    <w:p w14:paraId="2D80914D" w14:textId="77777777" w:rsidR="00285D12" w:rsidRDefault="0028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7051" w14:textId="77777777" w:rsidR="00285D12" w:rsidRDefault="00285D12">
      <w:pPr>
        <w:spacing w:after="0" w:line="240" w:lineRule="auto"/>
      </w:pPr>
      <w:r>
        <w:separator/>
      </w:r>
    </w:p>
  </w:footnote>
  <w:footnote w:type="continuationSeparator" w:id="0">
    <w:p w14:paraId="7B554D68" w14:textId="77777777" w:rsidR="00285D12" w:rsidRDefault="00285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0567" w14:textId="0C724DAA" w:rsidR="00DD19B0" w:rsidRDefault="00DD19B0">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color w:val="000000"/>
      </w:rPr>
    </w:pPr>
    <w:r>
      <w:rPr>
        <w:noProof/>
        <w:color w:val="000000"/>
      </w:rPr>
      <w:drawing>
        <wp:inline distT="0" distB="0" distL="114300" distR="114300" wp14:anchorId="36AF509A" wp14:editId="2628252E">
          <wp:extent cx="5395595" cy="657225"/>
          <wp:effectExtent l="0" t="0" r="0" b="952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395595" cy="657225"/>
                  </a:xfrm>
                  <a:prstGeom prst="rect">
                    <a:avLst/>
                  </a:prstGeom>
                  <a:ln/>
                </pic:spPr>
              </pic:pic>
            </a:graphicData>
          </a:graphic>
        </wp:inline>
      </w:drawing>
    </w:r>
    <w:r>
      <w:rPr>
        <w:color w:val="000000"/>
      </w:rPr>
      <w:t>_____________________________________________________________________________</w:t>
    </w:r>
  </w:p>
  <w:p w14:paraId="49BD122A" w14:textId="77777777" w:rsidR="00DD19B0" w:rsidRDefault="00DD19B0">
    <w:pPr>
      <w:pBdr>
        <w:top w:val="single" w:sz="4" w:space="1" w:color="000000"/>
        <w:left w:val="single" w:sz="4" w:space="4" w:color="000000"/>
        <w:bottom w:val="single" w:sz="4" w:space="1" w:color="000000"/>
        <w:right w:val="single" w:sz="4" w:space="4" w:color="000000"/>
        <w:between w:val="nil"/>
      </w:pBdr>
      <w:tabs>
        <w:tab w:val="center" w:pos="4252"/>
        <w:tab w:val="right" w:pos="8504"/>
      </w:tabs>
      <w:spacing w:after="0" w:line="240" w:lineRule="auto"/>
      <w:jc w:val="center"/>
      <w:rPr>
        <w:rFonts w:ascii="Verdana" w:eastAsia="Verdana" w:hAnsi="Verdana" w:cs="Verdana"/>
        <w:color w:val="000000"/>
        <w:sz w:val="16"/>
        <w:szCs w:val="16"/>
      </w:rPr>
    </w:pPr>
    <w:r>
      <w:rPr>
        <w:rFonts w:ascii="Verdana" w:eastAsia="Verdana" w:hAnsi="Verdana" w:cs="Verdana"/>
        <w:b/>
        <w:color w:val="000000"/>
        <w:sz w:val="16"/>
        <w:szCs w:val="16"/>
      </w:rPr>
      <w:t>Administração Central</w:t>
    </w:r>
  </w:p>
  <w:p w14:paraId="756EB59D" w14:textId="77777777" w:rsidR="00DD19B0" w:rsidRDefault="00DD19B0">
    <w:pPr>
      <w:pBdr>
        <w:top w:val="single" w:sz="4" w:space="1" w:color="000000"/>
        <w:left w:val="single" w:sz="4" w:space="4" w:color="000000"/>
        <w:bottom w:val="single" w:sz="4" w:space="1" w:color="000000"/>
        <w:right w:val="single" w:sz="4" w:space="4" w:color="000000"/>
      </w:pBdr>
      <w:tabs>
        <w:tab w:val="left" w:pos="3540"/>
      </w:tabs>
      <w:spacing w:after="0" w:line="240" w:lineRule="auto"/>
      <w:jc w:val="center"/>
      <w:rPr>
        <w:sz w:val="16"/>
        <w:szCs w:val="16"/>
      </w:rPr>
    </w:pPr>
    <w:r>
      <w:rPr>
        <w:rFonts w:ascii="Verdana" w:eastAsia="Verdana" w:hAnsi="Verdana" w:cs="Verdana"/>
        <w:b/>
        <w:sz w:val="16"/>
        <w:szCs w:val="16"/>
      </w:rPr>
      <w:t>Unidade de Ensino Médio e Técnico - Cetec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C8AC60E"/>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305C06CA"/>
    <w:multiLevelType w:val="multilevel"/>
    <w:tmpl w:val="3256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841F1A"/>
    <w:multiLevelType w:val="multilevel"/>
    <w:tmpl w:val="CCE6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C0193A"/>
    <w:multiLevelType w:val="multilevel"/>
    <w:tmpl w:val="E3F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8F783B"/>
    <w:multiLevelType w:val="multilevel"/>
    <w:tmpl w:val="A852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F41317"/>
    <w:multiLevelType w:val="multilevel"/>
    <w:tmpl w:val="36EE9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E660CA"/>
    <w:multiLevelType w:val="multilevel"/>
    <w:tmpl w:val="0738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0F0CFD"/>
    <w:multiLevelType w:val="multilevel"/>
    <w:tmpl w:val="F8C8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BC14D9"/>
    <w:multiLevelType w:val="multilevel"/>
    <w:tmpl w:val="02E44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8"/>
  </w:num>
  <w:num w:numId="6">
    <w:abstractNumId w:val="1"/>
  </w:num>
  <w:num w:numId="7">
    <w:abstractNumId w:val="2"/>
  </w:num>
  <w:num w:numId="8">
    <w:abstractNumId w:val="7"/>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ábio Junior">
    <w15:presenceInfo w15:providerId="Windows Live" w15:userId="3e0b89c32abba3e7"/>
  </w15:person>
  <w15:person w15:author="Cida Leme">
    <w15:presenceInfo w15:providerId="Windows Live" w15:userId="1c8f922863459e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78"/>
    <w:rsid w:val="00026E23"/>
    <w:rsid w:val="00030112"/>
    <w:rsid w:val="00040672"/>
    <w:rsid w:val="00066754"/>
    <w:rsid w:val="00094E03"/>
    <w:rsid w:val="000B0AE6"/>
    <w:rsid w:val="00117832"/>
    <w:rsid w:val="00161D45"/>
    <w:rsid w:val="001A7650"/>
    <w:rsid w:val="001E289A"/>
    <w:rsid w:val="00262C25"/>
    <w:rsid w:val="00285D12"/>
    <w:rsid w:val="00345850"/>
    <w:rsid w:val="003921B7"/>
    <w:rsid w:val="003C5251"/>
    <w:rsid w:val="003D3917"/>
    <w:rsid w:val="003E5A7A"/>
    <w:rsid w:val="00427AED"/>
    <w:rsid w:val="004419AB"/>
    <w:rsid w:val="004F7289"/>
    <w:rsid w:val="00500CAE"/>
    <w:rsid w:val="00511217"/>
    <w:rsid w:val="00537EE0"/>
    <w:rsid w:val="005F72F0"/>
    <w:rsid w:val="006941E5"/>
    <w:rsid w:val="00792037"/>
    <w:rsid w:val="007B6115"/>
    <w:rsid w:val="007D1CD2"/>
    <w:rsid w:val="007D5192"/>
    <w:rsid w:val="00863772"/>
    <w:rsid w:val="00885AF5"/>
    <w:rsid w:val="00890A18"/>
    <w:rsid w:val="008939DC"/>
    <w:rsid w:val="008C376A"/>
    <w:rsid w:val="008F2852"/>
    <w:rsid w:val="008F47B7"/>
    <w:rsid w:val="00906CE0"/>
    <w:rsid w:val="009B37DD"/>
    <w:rsid w:val="009C6D1F"/>
    <w:rsid w:val="00A12693"/>
    <w:rsid w:val="00A2712D"/>
    <w:rsid w:val="00A3083B"/>
    <w:rsid w:val="00A33E52"/>
    <w:rsid w:val="00A651D2"/>
    <w:rsid w:val="00AD3A5B"/>
    <w:rsid w:val="00AE5A02"/>
    <w:rsid w:val="00B514CA"/>
    <w:rsid w:val="00C02662"/>
    <w:rsid w:val="00C260A0"/>
    <w:rsid w:val="00C47095"/>
    <w:rsid w:val="00C909E9"/>
    <w:rsid w:val="00C97AB7"/>
    <w:rsid w:val="00CB17DE"/>
    <w:rsid w:val="00D03389"/>
    <w:rsid w:val="00D0733F"/>
    <w:rsid w:val="00D5505F"/>
    <w:rsid w:val="00D60C4D"/>
    <w:rsid w:val="00D72FA5"/>
    <w:rsid w:val="00DA3FCA"/>
    <w:rsid w:val="00DD19B0"/>
    <w:rsid w:val="00DF12CF"/>
    <w:rsid w:val="00DF4E91"/>
    <w:rsid w:val="00E20878"/>
    <w:rsid w:val="00E34A6F"/>
    <w:rsid w:val="00E5783E"/>
    <w:rsid w:val="00E70F21"/>
    <w:rsid w:val="00F15B67"/>
    <w:rsid w:val="00FB02CC"/>
    <w:rsid w:val="00FB5D7F"/>
    <w:rsid w:val="00FF3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96A5"/>
  <w15:docId w15:val="{12A0A614-EEA5-4013-8C16-0671CC33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uiPriority w:val="9"/>
    <w:qFormat/>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651D2"/>
    <w:rPr>
      <w:sz w:val="16"/>
      <w:szCs w:val="16"/>
    </w:rPr>
  </w:style>
  <w:style w:type="paragraph" w:styleId="Textodecomentrio">
    <w:name w:val="annotation text"/>
    <w:basedOn w:val="Normal"/>
    <w:link w:val="TextodecomentrioChar"/>
    <w:uiPriority w:val="99"/>
    <w:semiHidden/>
    <w:unhideWhenUsed/>
    <w:rsid w:val="00A651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651D2"/>
    <w:rPr>
      <w:sz w:val="20"/>
      <w:szCs w:val="20"/>
    </w:rPr>
  </w:style>
  <w:style w:type="paragraph" w:styleId="Assuntodocomentrio">
    <w:name w:val="annotation subject"/>
    <w:basedOn w:val="Textodecomentrio"/>
    <w:next w:val="Textodecomentrio"/>
    <w:link w:val="AssuntodocomentrioChar"/>
    <w:uiPriority w:val="99"/>
    <w:semiHidden/>
    <w:unhideWhenUsed/>
    <w:rsid w:val="00A651D2"/>
    <w:rPr>
      <w:b/>
      <w:bCs/>
    </w:rPr>
  </w:style>
  <w:style w:type="character" w:customStyle="1" w:styleId="AssuntodocomentrioChar">
    <w:name w:val="Assunto do comentário Char"/>
    <w:basedOn w:val="TextodecomentrioChar"/>
    <w:link w:val="Assuntodocomentrio"/>
    <w:uiPriority w:val="99"/>
    <w:semiHidden/>
    <w:rsid w:val="00A651D2"/>
    <w:rPr>
      <w:b/>
      <w:bCs/>
      <w:sz w:val="20"/>
      <w:szCs w:val="20"/>
    </w:rPr>
  </w:style>
  <w:style w:type="paragraph" w:styleId="Textodebalo">
    <w:name w:val="Balloon Text"/>
    <w:basedOn w:val="Normal"/>
    <w:link w:val="TextodebaloChar"/>
    <w:uiPriority w:val="99"/>
    <w:semiHidden/>
    <w:unhideWhenUsed/>
    <w:rsid w:val="00A651D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51D2"/>
    <w:rPr>
      <w:rFonts w:ascii="Segoe UI" w:hAnsi="Segoe UI" w:cs="Segoe UI"/>
      <w:sz w:val="18"/>
      <w:szCs w:val="18"/>
    </w:rPr>
  </w:style>
  <w:style w:type="character" w:styleId="Hyperlink">
    <w:name w:val="Hyperlink"/>
    <w:basedOn w:val="Fontepargpadro"/>
    <w:uiPriority w:val="99"/>
    <w:unhideWhenUsed/>
    <w:rsid w:val="00030112"/>
    <w:rPr>
      <w:color w:val="0000FF" w:themeColor="hyperlink"/>
      <w:u w:val="single"/>
    </w:rPr>
  </w:style>
  <w:style w:type="paragraph" w:styleId="Sumrio1">
    <w:name w:val="toc 1"/>
    <w:basedOn w:val="Normal"/>
    <w:next w:val="Normal"/>
    <w:autoRedefine/>
    <w:uiPriority w:val="39"/>
    <w:unhideWhenUsed/>
    <w:rsid w:val="001E289A"/>
    <w:pPr>
      <w:spacing w:after="100"/>
    </w:pPr>
  </w:style>
  <w:style w:type="paragraph" w:styleId="Commarcadores">
    <w:name w:val="List Bullet"/>
    <w:basedOn w:val="Normal"/>
    <w:uiPriority w:val="99"/>
    <w:unhideWhenUsed/>
    <w:rsid w:val="001E289A"/>
    <w:pPr>
      <w:numPr>
        <w:numId w:val="9"/>
      </w:numPr>
      <w:contextualSpacing/>
    </w:pPr>
  </w:style>
  <w:style w:type="paragraph" w:styleId="Cabealho">
    <w:name w:val="header"/>
    <w:basedOn w:val="Normal"/>
    <w:link w:val="CabealhoChar"/>
    <w:uiPriority w:val="99"/>
    <w:unhideWhenUsed/>
    <w:rsid w:val="007B6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6115"/>
  </w:style>
  <w:style w:type="paragraph" w:styleId="Rodap">
    <w:name w:val="footer"/>
    <w:basedOn w:val="Normal"/>
    <w:link w:val="RodapChar"/>
    <w:uiPriority w:val="99"/>
    <w:unhideWhenUsed/>
    <w:rsid w:val="007B6115"/>
    <w:pPr>
      <w:tabs>
        <w:tab w:val="center" w:pos="4252"/>
        <w:tab w:val="right" w:pos="8504"/>
      </w:tabs>
      <w:spacing w:after="0" w:line="240" w:lineRule="auto"/>
    </w:pPr>
  </w:style>
  <w:style w:type="character" w:customStyle="1" w:styleId="RodapChar">
    <w:name w:val="Rodapé Char"/>
    <w:basedOn w:val="Fontepargpadro"/>
    <w:link w:val="Rodap"/>
    <w:uiPriority w:val="99"/>
    <w:rsid w:val="007B6115"/>
  </w:style>
  <w:style w:type="paragraph" w:styleId="Legenda">
    <w:name w:val="caption"/>
    <w:basedOn w:val="Normal"/>
    <w:next w:val="Normal"/>
    <w:uiPriority w:val="35"/>
    <w:unhideWhenUsed/>
    <w:qFormat/>
    <w:rsid w:val="00B514CA"/>
    <w:pPr>
      <w:spacing w:after="200" w:line="240" w:lineRule="auto"/>
    </w:pPr>
    <w:rPr>
      <w:i/>
      <w:iCs/>
      <w:color w:val="1F497D" w:themeColor="text2"/>
      <w:sz w:val="18"/>
      <w:szCs w:val="18"/>
    </w:rPr>
  </w:style>
  <w:style w:type="character" w:customStyle="1" w:styleId="Ttulo1Char">
    <w:name w:val="Título 1 Char"/>
    <w:basedOn w:val="Fontepargpadro"/>
    <w:link w:val="Ttulo1"/>
    <w:uiPriority w:val="9"/>
    <w:rsid w:val="004F7289"/>
    <w:rPr>
      <w:b/>
      <w:sz w:val="48"/>
      <w:szCs w:val="48"/>
    </w:rPr>
  </w:style>
  <w:style w:type="paragraph" w:styleId="ndicedeilustraes">
    <w:name w:val="table of figures"/>
    <w:basedOn w:val="Normal"/>
    <w:next w:val="Normal"/>
    <w:uiPriority w:val="99"/>
    <w:unhideWhenUsed/>
    <w:rsid w:val="00FB5D7F"/>
    <w:pPr>
      <w:spacing w:after="0"/>
    </w:pPr>
    <w:rPr>
      <w:rFonts w:ascii="Arial" w:hAnsi="Arial"/>
      <w:sz w:val="24"/>
    </w:rPr>
  </w:style>
  <w:style w:type="paragraph" w:styleId="Bibliografia">
    <w:name w:val="Bibliography"/>
    <w:basedOn w:val="Normal"/>
    <w:next w:val="Normal"/>
    <w:uiPriority w:val="37"/>
    <w:unhideWhenUsed/>
    <w:rsid w:val="004F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9929">
      <w:bodyDiv w:val="1"/>
      <w:marLeft w:val="0"/>
      <w:marRight w:val="0"/>
      <w:marTop w:val="0"/>
      <w:marBottom w:val="0"/>
      <w:divBdr>
        <w:top w:val="none" w:sz="0" w:space="0" w:color="auto"/>
        <w:left w:val="none" w:sz="0" w:space="0" w:color="auto"/>
        <w:bottom w:val="none" w:sz="0" w:space="0" w:color="auto"/>
        <w:right w:val="none" w:sz="0" w:space="0" w:color="auto"/>
      </w:divBdr>
    </w:div>
    <w:div w:id="282419469">
      <w:bodyDiv w:val="1"/>
      <w:marLeft w:val="0"/>
      <w:marRight w:val="0"/>
      <w:marTop w:val="0"/>
      <w:marBottom w:val="0"/>
      <w:divBdr>
        <w:top w:val="none" w:sz="0" w:space="0" w:color="auto"/>
        <w:left w:val="none" w:sz="0" w:space="0" w:color="auto"/>
        <w:bottom w:val="none" w:sz="0" w:space="0" w:color="auto"/>
        <w:right w:val="none" w:sz="0" w:space="0" w:color="auto"/>
      </w:divBdr>
    </w:div>
    <w:div w:id="591470680">
      <w:bodyDiv w:val="1"/>
      <w:marLeft w:val="0"/>
      <w:marRight w:val="0"/>
      <w:marTop w:val="0"/>
      <w:marBottom w:val="0"/>
      <w:divBdr>
        <w:top w:val="none" w:sz="0" w:space="0" w:color="auto"/>
        <w:left w:val="none" w:sz="0" w:space="0" w:color="auto"/>
        <w:bottom w:val="none" w:sz="0" w:space="0" w:color="auto"/>
        <w:right w:val="none" w:sz="0" w:space="0" w:color="auto"/>
      </w:divBdr>
    </w:div>
    <w:div w:id="841241497">
      <w:bodyDiv w:val="1"/>
      <w:marLeft w:val="0"/>
      <w:marRight w:val="0"/>
      <w:marTop w:val="0"/>
      <w:marBottom w:val="0"/>
      <w:divBdr>
        <w:top w:val="none" w:sz="0" w:space="0" w:color="auto"/>
        <w:left w:val="none" w:sz="0" w:space="0" w:color="auto"/>
        <w:bottom w:val="none" w:sz="0" w:space="0" w:color="auto"/>
        <w:right w:val="none" w:sz="0" w:space="0" w:color="auto"/>
      </w:divBdr>
    </w:div>
    <w:div w:id="975137142">
      <w:bodyDiv w:val="1"/>
      <w:marLeft w:val="0"/>
      <w:marRight w:val="0"/>
      <w:marTop w:val="0"/>
      <w:marBottom w:val="0"/>
      <w:divBdr>
        <w:top w:val="none" w:sz="0" w:space="0" w:color="auto"/>
        <w:left w:val="none" w:sz="0" w:space="0" w:color="auto"/>
        <w:bottom w:val="none" w:sz="0" w:space="0" w:color="auto"/>
        <w:right w:val="none" w:sz="0" w:space="0" w:color="auto"/>
      </w:divBdr>
    </w:div>
    <w:div w:id="1178615123">
      <w:bodyDiv w:val="1"/>
      <w:marLeft w:val="0"/>
      <w:marRight w:val="0"/>
      <w:marTop w:val="0"/>
      <w:marBottom w:val="0"/>
      <w:divBdr>
        <w:top w:val="none" w:sz="0" w:space="0" w:color="auto"/>
        <w:left w:val="none" w:sz="0" w:space="0" w:color="auto"/>
        <w:bottom w:val="none" w:sz="0" w:space="0" w:color="auto"/>
        <w:right w:val="none" w:sz="0" w:space="0" w:color="auto"/>
      </w:divBdr>
    </w:div>
    <w:div w:id="121296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mpserver.com/en/"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amp64\www\mvcaplicado\TCC\MASCARA%20DO%20PROTOTIPO%20COM%20MANUAL%20TECNICO%202018%20FABIO.docx" TargetMode="External"/><Relationship Id="rId14" Type="http://schemas.openxmlformats.org/officeDocument/2006/relationships/hyperlink" Target="https://sourceforge.net/projects/wampserver/file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 Id="rId8" Type="http://schemas.openxmlformats.org/officeDocument/2006/relationships/hyperlink" Target="file:///C:\wamp64\www\mvcaplicado\TCC\MASCARA%20DO%20PROTOTIPO%20COM%20MANUAL%20TECNICO%202018%20FABIO.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b:Tag>
    <b:SourceType>Book</b:SourceType>
    <b:Guid>{14E8057F-4843-4D69-A9E3-9C2E4960BABD}</b:Guid>
    <b:Author>
      <b:Author>
        <b:NameList>
          <b:Person>
            <b:Last>Thomson</b:Last>
            <b:First>Luke</b:First>
            <b:Middle>Welling Laura</b:Middle>
          </b:Person>
        </b:NameList>
      </b:Author>
    </b:Author>
    <b:RefOrder>2</b:RefOrder>
  </b:Source>
  <b:Source>
    <b:Tag>Luk05</b:Tag>
    <b:SourceType>Book</b:SourceType>
    <b:Guid>{72FD808C-44CC-44EC-9738-A3CA431B0C45}</b:Guid>
    <b:Author>
      <b:Author>
        <b:NameList>
          <b:Person>
            <b:Last>Welling</b:Last>
            <b:First>Luke</b:First>
          </b:Person>
          <b:Person>
            <b:Last>Thomson</b:Last>
            <b:First>Laura</b:First>
          </b:Person>
        </b:NameList>
      </b:Author>
    </b:Author>
    <b:Title>PHP e MySQL - Desenvolvimento Web</b:Title>
    <b:Year>2005</b:Year>
    <b:Publisher>Campus</b:Publisher>
    <b:RefOrder>3</b:RefOrder>
  </b:Source>
  <b:Source>
    <b:Tag>Jon15</b:Tag>
    <b:SourceType>Book</b:SourceType>
    <b:Guid>{012A4BF5-2AAD-4FCE-807D-59A867543566}</b:Guid>
    <b:Author>
      <b:Author>
        <b:NameList>
          <b:Person>
            <b:Last>Duckett</b:Last>
            <b:First>Jon</b:First>
          </b:Person>
        </b:NameList>
      </b:Author>
    </b:Author>
    <b:Title>HTML e CSS - Projete e Construa Websites</b:Title>
    <b:Year>2015</b:Year>
    <b:Publisher>Alta Books</b:Publisher>
    <b:RefOrder>1</b:RefOrder>
  </b:Source>
  <b:Source>
    <b:Tag>Mat17</b:Tag>
    <b:SourceType>Book</b:SourceType>
    <b:Guid>{AF9D5CFE-57EF-4856-B980-A301651E023D}</b:Guid>
    <b:Author>
      <b:Author>
        <b:NameList>
          <b:Person>
            <b:Last>Stauffer</b:Last>
            <b:First>Matt</b:First>
          </b:Person>
        </b:NameList>
      </b:Author>
    </b:Author>
    <b:Title>Desenvolvendo com Laravel - Um framework para a construção de aplicativos PHP modernos</b:Title>
    <b:Year>2017</b:Year>
    <b:Publisher>Novatec</b:Publisher>
    <b:RefOrder>4</b:RefOrder>
  </b:Source>
</b:Sources>
</file>

<file path=customXml/itemProps1.xml><?xml version="1.0" encoding="utf-8"?>
<ds:datastoreItem xmlns:ds="http://schemas.openxmlformats.org/officeDocument/2006/customXml" ds:itemID="{A4969D28-5550-4F11-8B14-E2A67D88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25</Pages>
  <Words>2957</Words>
  <Characters>15974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Junior</dc:creator>
  <cp:keywords/>
  <dc:description/>
  <cp:lastModifiedBy>Fábio Junior</cp:lastModifiedBy>
  <cp:revision>7</cp:revision>
  <dcterms:created xsi:type="dcterms:W3CDTF">2018-09-24T01:07:00Z</dcterms:created>
  <dcterms:modified xsi:type="dcterms:W3CDTF">2018-10-30T08:27:00Z</dcterms:modified>
</cp:coreProperties>
</file>